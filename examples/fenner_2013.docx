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E7A4F4E" w14:textId="732F05E9" w:rsidR="0044693E" w:rsidRDefault="007D457A">
      <w:pPr>
        <w:pStyle w:val="Normal1"/>
      </w:pPr>
      <w:r>
        <w:rPr>
          <w:b/>
        </w:rPr>
        <w:t xml:space="preserve">What Can Article Level Metrics </w:t>
      </w:r>
      <w:r w:rsidR="00D06C25">
        <w:rPr>
          <w:b/>
        </w:rPr>
        <w:t>D</w:t>
      </w:r>
      <w:r>
        <w:rPr>
          <w:b/>
        </w:rPr>
        <w:t>o for You?</w:t>
      </w:r>
    </w:p>
    <w:p w14:paraId="4541385F" w14:textId="77777777" w:rsidR="0044693E" w:rsidRDefault="00163661">
      <w:pPr>
        <w:pStyle w:val="Normal1"/>
      </w:pPr>
      <w:r>
        <w:t>Martin Fenner</w:t>
      </w:r>
    </w:p>
    <w:p w14:paraId="721C6548" w14:textId="125ECB75" w:rsidR="00C81E0F" w:rsidRDefault="009738FD">
      <w:pPr>
        <w:pStyle w:val="Normal1"/>
      </w:pPr>
      <w:r>
        <w:t xml:space="preserve">Technical Lead Article-Level Metrics Project, </w:t>
      </w:r>
      <w:r w:rsidR="00C81E0F">
        <w:t xml:space="preserve">Public Library of Science, Email: </w:t>
      </w:r>
      <w:hyperlink r:id="rId6" w:history="1">
        <w:r w:rsidR="00AE6880" w:rsidRPr="00F73561">
          <w:rPr>
            <w:rStyle w:val="Link"/>
          </w:rPr>
          <w:t>mfenner@plos.org</w:t>
        </w:r>
      </w:hyperlink>
    </w:p>
    <w:p w14:paraId="1D230808" w14:textId="77777777" w:rsidR="00AE6880" w:rsidRDefault="00AE6880">
      <w:pPr>
        <w:pStyle w:val="Normal1"/>
      </w:pPr>
    </w:p>
    <w:p w14:paraId="59B00279" w14:textId="505BB3EC" w:rsidR="00AE6880" w:rsidRPr="00AE6880" w:rsidRDefault="00AE6880">
      <w:pPr>
        <w:pStyle w:val="Normal1"/>
        <w:rPr>
          <w:b/>
        </w:rPr>
      </w:pPr>
      <w:r w:rsidRPr="00AE6880">
        <w:rPr>
          <w:b/>
        </w:rPr>
        <w:t>Abstract</w:t>
      </w:r>
    </w:p>
    <w:p w14:paraId="2CEB3D6F" w14:textId="4D4D2D7D" w:rsidR="00AE6880" w:rsidRDefault="00AE6880" w:rsidP="00F56AFE">
      <w:r w:rsidRPr="00AE6880">
        <w:rPr>
          <w:rFonts w:ascii="Arial" w:hAnsi="Arial" w:cs="Arial"/>
          <w:sz w:val="22"/>
          <w:szCs w:val="22"/>
        </w:rPr>
        <w:t>Article-level metrics (ALM) provide a wide range of metrics about the uptake of an individual journal article by the scientific community after publication. They include citations, usage statistics, discussions in comments and social media, social bookmarking, and recommendations. In this essay we describe why article-level metrics are an important extension of traditional citation-based journal metrics, and provide a number of example from ALM data collected for PLOS Biology.</w:t>
      </w:r>
    </w:p>
    <w:p w14:paraId="69124803" w14:textId="77777777" w:rsidR="00AE6880" w:rsidRDefault="00AE6880">
      <w:pPr>
        <w:pStyle w:val="Normal1"/>
      </w:pPr>
    </w:p>
    <w:p w14:paraId="6E713A6A" w14:textId="21B7027D" w:rsidR="00705164" w:rsidRDefault="00867A16" w:rsidP="00705164">
      <w:pPr>
        <w:pStyle w:val="Normal1"/>
      </w:pPr>
      <w:r>
        <w:t xml:space="preserve">The scientific impact of a particular </w:t>
      </w:r>
      <w:r w:rsidR="006F3699">
        <w:t>piece</w:t>
      </w:r>
      <w:r>
        <w:t xml:space="preserve"> of research is reflected in how this work is taken up by the</w:t>
      </w:r>
      <w:r w:rsidR="00690D74">
        <w:t xml:space="preserve"> scientific community</w:t>
      </w:r>
      <w:r>
        <w:t xml:space="preserve">. </w:t>
      </w:r>
      <w:r w:rsidR="00557445">
        <w:t>The first systematic approach</w:t>
      </w:r>
      <w:r w:rsidR="006F3699">
        <w:t xml:space="preserve"> </w:t>
      </w:r>
      <w:r w:rsidR="00441A98">
        <w:t xml:space="preserve">that was used historically </w:t>
      </w:r>
      <w:r w:rsidR="006F3699">
        <w:t>to assess impact</w:t>
      </w:r>
      <w:r w:rsidR="00557445">
        <w:t xml:space="preserve">, based </w:t>
      </w:r>
      <w:r w:rsidR="00E41BAB">
        <w:t>on the technology available at the time</w:t>
      </w:r>
      <w:r w:rsidR="00564BE8">
        <w:t>,</w:t>
      </w:r>
      <w:r w:rsidR="00E41BAB">
        <w:t xml:space="preserve"> was to </w:t>
      </w:r>
      <w:r w:rsidR="00EE01AF">
        <w:t>track</w:t>
      </w:r>
      <w:r w:rsidR="006B2568">
        <w:t xml:space="preserve"> citations</w:t>
      </w:r>
      <w:r w:rsidR="00557445">
        <w:t xml:space="preserve"> </w:t>
      </w:r>
      <w:r w:rsidR="00441A98">
        <w:t xml:space="preserve">and </w:t>
      </w:r>
      <w:r w:rsidR="00557445">
        <w:t>aggregate</w:t>
      </w:r>
      <w:r w:rsidR="00441A98">
        <w:t xml:space="preserve"> them</w:t>
      </w:r>
      <w:r w:rsidR="00557445">
        <w:t xml:space="preserve"> </w:t>
      </w:r>
      <w:r w:rsidR="006B2568">
        <w:t>by journal</w:t>
      </w:r>
      <w:r w:rsidR="00557445">
        <w:t xml:space="preserve">. </w:t>
      </w:r>
      <w:r w:rsidR="00E41BAB">
        <w:t>This strategy</w:t>
      </w:r>
      <w:r w:rsidR="00E053E6">
        <w:t xml:space="preserve"> is</w:t>
      </w:r>
      <w:r w:rsidR="00E41BAB">
        <w:t xml:space="preserve"> not only no longer necessary since we now can easily track citations for individual articles, but</w:t>
      </w:r>
      <w:r w:rsidR="00544B75">
        <w:t xml:space="preserve"> also</w:t>
      </w:r>
      <w:r w:rsidR="00564BE8">
        <w:t>,</w:t>
      </w:r>
      <w:r w:rsidR="00557445">
        <w:t xml:space="preserve"> more importantly,</w:t>
      </w:r>
      <w:r w:rsidR="00E41BAB">
        <w:t xml:space="preserve"> </w:t>
      </w:r>
      <w:r w:rsidR="00D33FED">
        <w:t xml:space="preserve">journal-based metrics are </w:t>
      </w:r>
      <w:r w:rsidR="00E053E6">
        <w:t xml:space="preserve">now considered </w:t>
      </w:r>
      <w:r w:rsidR="00D33FED">
        <w:t xml:space="preserve">a poor performance measure for individual articles </w:t>
      </w:r>
      <w:bookmarkStart w:id="0" w:name="_GoBack"/>
      <w:bookmarkEnd w:id="0"/>
      <w:ins w:id="1" w:author="Martin Fenner" w:date="2014-08-17T19:55:00Z">
        <w:r w:rsidR="00E47BB3">
          <w:fldChar w:fldCharType="begin"/>
        </w:r>
        <w:r w:rsidR="00E47BB3">
          <w:instrText xml:space="preserve"> SECTION 2AFAD6C1-6247-402E-AE56-0154F9F5E1BA \* MERGEFORMAT </w:instrText>
        </w:r>
      </w:ins>
      <w:r w:rsidR="00E47BB3">
        <w:fldChar w:fldCharType="separate"/>
      </w:r>
      <w:ins w:id="2" w:author="Martin Fenner" w:date="2014-08-17T19:55:00Z">
        <w:r w:rsidR="00E47BB3">
          <w:fldChar w:fldCharType="end"/>
        </w:r>
      </w:ins>
      <w:r w:rsidR="00D33FED">
        <w:t>[</w:t>
      </w:r>
      <w:r w:rsidR="001C5602">
        <w:t>1, 2</w:t>
      </w:r>
      <w:r w:rsidR="00D33FED">
        <w:t>].</w:t>
      </w:r>
      <w:r w:rsidR="00557445">
        <w:t xml:space="preserve"> One </w:t>
      </w:r>
      <w:r w:rsidR="00E053E6">
        <w:t xml:space="preserve">major </w:t>
      </w:r>
      <w:r w:rsidR="00557445">
        <w:t>problem</w:t>
      </w:r>
      <w:r w:rsidR="00544B75">
        <w:t xml:space="preserve"> with </w:t>
      </w:r>
      <w:r w:rsidR="00441A98">
        <w:t>journal-</w:t>
      </w:r>
      <w:r w:rsidR="00544B75">
        <w:t>based metrics</w:t>
      </w:r>
      <w:r w:rsidR="00557445">
        <w:t xml:space="preserve"> is </w:t>
      </w:r>
      <w:r w:rsidR="00E053E6">
        <w:t xml:space="preserve">the variation </w:t>
      </w:r>
      <w:r w:rsidR="00544B75">
        <w:t xml:space="preserve">in </w:t>
      </w:r>
      <w:r w:rsidR="00E053E6">
        <w:t xml:space="preserve">per article citations, which means </w:t>
      </w:r>
      <w:r w:rsidR="00557445">
        <w:t xml:space="preserve">that a small percentage of articles </w:t>
      </w:r>
      <w:r w:rsidR="00E053E6">
        <w:t xml:space="preserve">published can skew, and </w:t>
      </w:r>
      <w:r w:rsidR="00557445">
        <w:t>are responsible for</w:t>
      </w:r>
      <w:r w:rsidR="00E053E6">
        <w:t>,</w:t>
      </w:r>
      <w:r w:rsidR="00557445">
        <w:t xml:space="preserve"> the majority of the journal-based citation impact</w:t>
      </w:r>
      <w:r w:rsidR="00E053E6">
        <w:t xml:space="preserve"> factor</w:t>
      </w:r>
      <w:r w:rsidR="00557445">
        <w:t>, as shown by Campbel</w:t>
      </w:r>
      <w:r w:rsidR="00652196">
        <w:t>l</w:t>
      </w:r>
      <w:r w:rsidR="00557445">
        <w:t xml:space="preserve"> [</w:t>
      </w:r>
      <w:r w:rsidR="009843B5">
        <w:t>1</w:t>
      </w:r>
      <w:r w:rsidR="00557445">
        <w:t xml:space="preserve">] for the 2004 </w:t>
      </w:r>
      <w:r w:rsidR="00557445" w:rsidRPr="00564BE8">
        <w:rPr>
          <w:i/>
        </w:rPr>
        <w:t>Nature</w:t>
      </w:r>
      <w:r w:rsidR="00557445">
        <w:t xml:space="preserve"> Journal Impact Factor.</w:t>
      </w:r>
      <w:r w:rsidR="00D33FED">
        <w:t xml:space="preserve"> </w:t>
      </w:r>
      <w:r w:rsidR="00705164">
        <w:t>Fig</w:t>
      </w:r>
      <w:r w:rsidR="00E053E6">
        <w:t>ure</w:t>
      </w:r>
      <w:r w:rsidR="00705164">
        <w:t xml:space="preserve"> 1</w:t>
      </w:r>
      <w:r w:rsidR="00564BE8">
        <w:t xml:space="preserve"> further</w:t>
      </w:r>
      <w:r w:rsidR="00705164">
        <w:t xml:space="preserve"> </w:t>
      </w:r>
      <w:r w:rsidR="00564BE8">
        <w:t>illustrates this point, showing</w:t>
      </w:r>
      <w:r w:rsidR="00705164">
        <w:t xml:space="preserve"> the wide </w:t>
      </w:r>
      <w:r w:rsidR="00AE6880">
        <w:t xml:space="preserve">distribution </w:t>
      </w:r>
      <w:r w:rsidR="00705164">
        <w:t xml:space="preserve">of citation counts between </w:t>
      </w:r>
      <w:r w:rsidR="00705164" w:rsidRPr="00FC37FF">
        <w:rPr>
          <w:i/>
        </w:rPr>
        <w:t>PLOS Biology</w:t>
      </w:r>
      <w:r w:rsidR="00705164">
        <w:t xml:space="preserve"> research articles</w:t>
      </w:r>
      <w:r w:rsidR="00D06C25">
        <w:t xml:space="preserve"> published in 2010</w:t>
      </w:r>
      <w:r w:rsidR="00705164">
        <w:t>.</w:t>
      </w:r>
      <w:r w:rsidR="00867FD1">
        <w:t xml:space="preserve"> </w:t>
      </w:r>
      <w:r w:rsidR="00867FD1" w:rsidRPr="00FC37FF">
        <w:rPr>
          <w:i/>
        </w:rPr>
        <w:t>PLOS Biology</w:t>
      </w:r>
      <w:r w:rsidR="00867FD1">
        <w:t xml:space="preserve"> metrics are used </w:t>
      </w:r>
      <w:r w:rsidR="00D06C25">
        <w:t xml:space="preserve"> as</w:t>
      </w:r>
      <w:r w:rsidR="00867FD1">
        <w:t xml:space="preserve"> examples </w:t>
      </w:r>
      <w:r w:rsidR="00D06C25">
        <w:t xml:space="preserve">throughout </w:t>
      </w:r>
      <w:r w:rsidR="00867FD1">
        <w:t>this essay</w:t>
      </w:r>
      <w:r w:rsidR="006903F4">
        <w:t>, and the dataset is available in the supporting</w:t>
      </w:r>
      <w:r w:rsidR="00B40787">
        <w:t xml:space="preserve"> information. </w:t>
      </w:r>
      <w:r w:rsidR="006903F4">
        <w:t>S</w:t>
      </w:r>
      <w:r w:rsidR="00867FD1">
        <w:t>imilar data are of course available for an increasing number of other</w:t>
      </w:r>
      <w:r w:rsidR="00D06C25">
        <w:t xml:space="preserve"> publications</w:t>
      </w:r>
      <w:r w:rsidR="00F746BF">
        <w:t xml:space="preserve"> and </w:t>
      </w:r>
      <w:r w:rsidR="00867FD1">
        <w:t>organizations</w:t>
      </w:r>
      <w:r w:rsidR="0040694E">
        <w:t xml:space="preserve">. </w:t>
      </w:r>
      <w:r w:rsidR="00705164" w:rsidRPr="00FC37FF">
        <w:rPr>
          <w:i/>
        </w:rPr>
        <w:t>PLOS Biology</w:t>
      </w:r>
      <w:r w:rsidR="00705164">
        <w:t xml:space="preserve"> research articles published in 2010 have been cited a median 19 times </w:t>
      </w:r>
      <w:r w:rsidR="00D06C25">
        <w:t xml:space="preserve">to date </w:t>
      </w:r>
      <w:r w:rsidR="00705164">
        <w:t>in Scopus, but 10% of them have been cited 50 or more times, and two articles [</w:t>
      </w:r>
      <w:r w:rsidR="00F74508">
        <w:t>3, 4</w:t>
      </w:r>
      <w:r w:rsidR="00705164">
        <w:t>] more than 300 times.</w:t>
      </w:r>
    </w:p>
    <w:p w14:paraId="08DAE6DA" w14:textId="77777777" w:rsidR="00705164" w:rsidRDefault="00705164">
      <w:pPr>
        <w:pStyle w:val="Normal1"/>
      </w:pPr>
    </w:p>
    <w:p w14:paraId="50D6F3DD" w14:textId="7AAF6E7F" w:rsidR="0044693E" w:rsidRDefault="00163661">
      <w:pPr>
        <w:pStyle w:val="Normal1"/>
      </w:pPr>
      <w:r>
        <w:t>Scientific impact is a multi-dimensional construct that can not be adequately measured by any single indicator [</w:t>
      </w:r>
      <w:r w:rsidR="00F95081">
        <w:t>2</w:t>
      </w:r>
      <w:r w:rsidR="00563F00">
        <w:t xml:space="preserve">, </w:t>
      </w:r>
      <w:r w:rsidR="00F74508">
        <w:t>5</w:t>
      </w:r>
      <w:r w:rsidR="009738FD">
        <w:t xml:space="preserve">, </w:t>
      </w:r>
      <w:r w:rsidR="00563F00">
        <w:t>6</w:t>
      </w:r>
      <w:r>
        <w:t xml:space="preserve">]. </w:t>
      </w:r>
      <w:r w:rsidR="009738FD">
        <w:t xml:space="preserve">Since 2009 PLOS has therefore collected and displayed a variety of metrics for all its articles. </w:t>
      </w:r>
      <w:r w:rsidR="00086472">
        <w:t>The</w:t>
      </w:r>
      <w:r w:rsidR="009738FD">
        <w:t xml:space="preserve"> </w:t>
      </w:r>
      <w:r w:rsidR="00E053E6">
        <w:t xml:space="preserve">array of different categorised </w:t>
      </w:r>
      <w:r w:rsidR="009738FD">
        <w:t>article-level metrics (ALM</w:t>
      </w:r>
      <w:r w:rsidR="00D06C25">
        <w:t>s</w:t>
      </w:r>
      <w:r w:rsidR="009738FD">
        <w:t>)</w:t>
      </w:r>
      <w:r w:rsidR="00E053E6">
        <w:t xml:space="preserve"> </w:t>
      </w:r>
      <w:r w:rsidR="00086472">
        <w:t xml:space="preserve">used </w:t>
      </w:r>
      <w:r w:rsidR="00D06C25">
        <w:t xml:space="preserve">and provided </w:t>
      </w:r>
      <w:r w:rsidR="00086472">
        <w:t xml:space="preserve">by PLOS in August 2013 are shown in </w:t>
      </w:r>
      <w:r w:rsidR="00014D45">
        <w:t>Figure</w:t>
      </w:r>
      <w:r w:rsidR="00086472">
        <w:t xml:space="preserve"> </w:t>
      </w:r>
      <w:r w:rsidR="0082215B">
        <w:t>2</w:t>
      </w:r>
      <w:r w:rsidR="00086472">
        <w:t>.</w:t>
      </w:r>
      <w:r w:rsidR="00564BE8">
        <w:t xml:space="preserve"> </w:t>
      </w:r>
      <w:r w:rsidR="00086472">
        <w:t>In addition to citations and usage stat</w:t>
      </w:r>
      <w:r w:rsidR="00D06C25">
        <w:t>istics</w:t>
      </w:r>
      <w:r w:rsidR="00086472">
        <w:t>, i.e. how often an article has been viewed and downloaded, PLOS also collects metrics about</w:t>
      </w:r>
      <w:r w:rsidR="00D06C25">
        <w:t xml:space="preserve">: </w:t>
      </w:r>
      <w:r w:rsidR="00086472">
        <w:t>how often an article has been saved in online reference managers</w:t>
      </w:r>
      <w:r w:rsidR="00D06C25">
        <w:t>,</w:t>
      </w:r>
      <w:r w:rsidR="00086472">
        <w:t xml:space="preserve"> such as Mendele</w:t>
      </w:r>
      <w:r w:rsidR="004041BB">
        <w:t>y</w:t>
      </w:r>
      <w:r w:rsidR="00D06C25">
        <w:t xml:space="preserve">; </w:t>
      </w:r>
      <w:r w:rsidR="00086472">
        <w:t xml:space="preserve">how often an article has been discussed in </w:t>
      </w:r>
      <w:r w:rsidR="00D06C25">
        <w:t xml:space="preserve">its </w:t>
      </w:r>
      <w:r w:rsidR="00086472">
        <w:t>comments section</w:t>
      </w:r>
      <w:r w:rsidR="004041BB">
        <w:t xml:space="preserve"> online</w:t>
      </w:r>
      <w:r w:rsidR="00D06C25">
        <w:t xml:space="preserve">, and also </w:t>
      </w:r>
      <w:r w:rsidR="00086472">
        <w:t>in science blogs or in social media</w:t>
      </w:r>
      <w:r w:rsidR="00D06C25">
        <w:t xml:space="preserve">; </w:t>
      </w:r>
      <w:r w:rsidR="00086472">
        <w:t>and how often an article has been recommended by other scientists.</w:t>
      </w:r>
      <w:r w:rsidR="00705164">
        <w:t xml:space="preserve"> These additional metrics provide valuable information that </w:t>
      </w:r>
      <w:r w:rsidR="00E053E6">
        <w:t xml:space="preserve">we </w:t>
      </w:r>
      <w:r w:rsidR="00705164">
        <w:t xml:space="preserve">would miss if we only </w:t>
      </w:r>
      <w:r w:rsidR="00E053E6">
        <w:t>consider</w:t>
      </w:r>
      <w:r w:rsidR="00705164">
        <w:t xml:space="preserve"> citations. Two important shortcomings of citation-based metrics are </w:t>
      </w:r>
      <w:r w:rsidR="00F62075">
        <w:t>that they take years to accumulate</w:t>
      </w:r>
      <w:r w:rsidR="001C3136">
        <w:t>, and that c</w:t>
      </w:r>
      <w:r>
        <w:t xml:space="preserve">itation analysis </w:t>
      </w:r>
      <w:r w:rsidR="00E053E6">
        <w:t xml:space="preserve">is </w:t>
      </w:r>
      <w:r>
        <w:t>not always the best indicator of impact in more practical fields</w:t>
      </w:r>
      <w:r w:rsidR="00D06C25">
        <w:t>,</w:t>
      </w:r>
      <w:r>
        <w:t xml:space="preserve"> such as clinical medicine [</w:t>
      </w:r>
      <w:r w:rsidR="00F95081">
        <w:t>7</w:t>
      </w:r>
      <w:r w:rsidR="00FE538E">
        <w:t>]. Usage stat</w:t>
      </w:r>
      <w:r w:rsidR="00D06C25">
        <w:t>istic</w:t>
      </w:r>
      <w:r w:rsidR="00FE538E">
        <w:t xml:space="preserve">s often better reflect the impact of work in these fields, and they </w:t>
      </w:r>
      <w:r>
        <w:t xml:space="preserve">also sometimes better highlight articles of </w:t>
      </w:r>
      <w:r w:rsidR="001C47FE">
        <w:t xml:space="preserve">general </w:t>
      </w:r>
      <w:r>
        <w:t xml:space="preserve">interest, </w:t>
      </w:r>
      <w:r w:rsidR="00D06C25">
        <w:t>for example,</w:t>
      </w:r>
      <w:r>
        <w:t xml:space="preserve"> the 2006 </w:t>
      </w:r>
      <w:r w:rsidRPr="00FC37FF">
        <w:rPr>
          <w:i/>
        </w:rPr>
        <w:t>PLOS Biology</w:t>
      </w:r>
      <w:r>
        <w:t xml:space="preserve"> article on the citation advantage of Open Access articles [</w:t>
      </w:r>
      <w:r w:rsidR="00F95081">
        <w:t>8</w:t>
      </w:r>
      <w:r>
        <w:t>], one of the 10 most-viewed articles</w:t>
      </w:r>
      <w:r w:rsidR="00014D45">
        <w:t xml:space="preserve"> published in </w:t>
      </w:r>
      <w:r w:rsidR="00014D45" w:rsidRPr="00FC37FF">
        <w:rPr>
          <w:i/>
        </w:rPr>
        <w:t>PLOS Biology</w:t>
      </w:r>
      <w:r w:rsidRPr="00FC37FF">
        <w:rPr>
          <w:i/>
        </w:rPr>
        <w:t>.</w:t>
      </w:r>
      <w:r>
        <w:t xml:space="preserve"> </w:t>
      </w:r>
    </w:p>
    <w:p w14:paraId="615647BD" w14:textId="77777777" w:rsidR="0044693E" w:rsidRDefault="0044693E">
      <w:pPr>
        <w:pStyle w:val="Normal1"/>
      </w:pPr>
    </w:p>
    <w:p w14:paraId="460B116D" w14:textId="372EF8CC" w:rsidR="0044693E" w:rsidRDefault="00163661">
      <w:pPr>
        <w:pStyle w:val="Normal1"/>
      </w:pPr>
      <w:r>
        <w:t xml:space="preserve">You can see in </w:t>
      </w:r>
      <w:r w:rsidR="00014D45">
        <w:t xml:space="preserve">Figure </w:t>
      </w:r>
      <w:r w:rsidR="006E035B">
        <w:t>3</w:t>
      </w:r>
      <w:r>
        <w:t xml:space="preserve"> that the two most highly cited 2010 </w:t>
      </w:r>
      <w:r w:rsidRPr="00FC37FF">
        <w:rPr>
          <w:i/>
        </w:rPr>
        <w:t>PLOS Biology</w:t>
      </w:r>
      <w:r>
        <w:t xml:space="preserve"> research </w:t>
      </w:r>
      <w:r w:rsidR="00014D45">
        <w:t xml:space="preserve">articles </w:t>
      </w:r>
      <w:r>
        <w:t xml:space="preserve">are also among the most viewed, but overall there isn’t a strong correlation between citations and views/downloads. The most viewed </w:t>
      </w:r>
      <w:r w:rsidR="00014D45">
        <w:t xml:space="preserve">article published in </w:t>
      </w:r>
      <w:r>
        <w:t>2010</w:t>
      </w:r>
      <w:r w:rsidR="00014D45">
        <w:t xml:space="preserve"> in</w:t>
      </w:r>
      <w:r>
        <w:t xml:space="preserve"> </w:t>
      </w:r>
      <w:r w:rsidRPr="00FC37FF">
        <w:rPr>
          <w:i/>
        </w:rPr>
        <w:t>PLOS Biology</w:t>
      </w:r>
      <w:r>
        <w:t xml:space="preserve"> is an essay on Darwinian selection in robots [</w:t>
      </w:r>
      <w:r w:rsidR="00F95081">
        <w:t>9</w:t>
      </w:r>
      <w:r>
        <w:t>]</w:t>
      </w:r>
      <w:r w:rsidR="00241C2E">
        <w:t>.</w:t>
      </w:r>
      <w:r w:rsidR="009301D7">
        <w:t xml:space="preserve"> </w:t>
      </w:r>
      <w:r w:rsidR="00241C2E">
        <w:t>W</w:t>
      </w:r>
      <w:r w:rsidR="009301D7">
        <w:t xml:space="preserve">e can speculate about the different ways </w:t>
      </w:r>
      <w:r w:rsidR="008F6A71">
        <w:t xml:space="preserve">that </w:t>
      </w:r>
      <w:r w:rsidR="009301D7">
        <w:t>readers access</w:t>
      </w:r>
      <w:r w:rsidR="008F6A71">
        <w:t xml:space="preserve"> and make use of</w:t>
      </w:r>
      <w:r w:rsidR="009301D7">
        <w:t xml:space="preserve"> </w:t>
      </w:r>
      <w:r w:rsidR="008F6A71">
        <w:t xml:space="preserve">published </w:t>
      </w:r>
      <w:r w:rsidR="009301D7">
        <w:t xml:space="preserve">literature, with some articles </w:t>
      </w:r>
      <w:r w:rsidR="00014D45">
        <w:t>being</w:t>
      </w:r>
      <w:r w:rsidR="008F6A71">
        <w:t xml:space="preserve"> browsed, and maybe also</w:t>
      </w:r>
      <w:r w:rsidR="009301D7">
        <w:t xml:space="preserve"> read</w:t>
      </w:r>
      <w:r w:rsidR="008F6A71">
        <w:t>,</w:t>
      </w:r>
      <w:r w:rsidR="009301D7">
        <w:t xml:space="preserve"> online due to general interest, versus </w:t>
      </w:r>
      <w:r w:rsidR="008F6A71">
        <w:t xml:space="preserve">those  </w:t>
      </w:r>
      <w:r w:rsidR="009301D7">
        <w:t xml:space="preserve">that are downloaded </w:t>
      </w:r>
      <w:r w:rsidR="008F6A71">
        <w:t xml:space="preserve">and perhaps also printed, reflecting </w:t>
      </w:r>
      <w:r w:rsidR="00241C2E">
        <w:t xml:space="preserve"> </w:t>
      </w:r>
      <w:r w:rsidR="008F6A71">
        <w:t xml:space="preserve">the reader‘s intention to look in detail at the </w:t>
      </w:r>
      <w:r w:rsidR="009301D7">
        <w:t>the data and results</w:t>
      </w:r>
      <w:r w:rsidR="008F6A71">
        <w:t xml:space="preserve"> and to return to the work more than once</w:t>
      </w:r>
      <w:r>
        <w:t>.</w:t>
      </w:r>
    </w:p>
    <w:p w14:paraId="31A84E6D" w14:textId="77777777" w:rsidR="0044693E" w:rsidRDefault="0044693E">
      <w:pPr>
        <w:pStyle w:val="Normal1"/>
      </w:pPr>
    </w:p>
    <w:p w14:paraId="20D57E8C" w14:textId="77777777" w:rsidR="0044693E" w:rsidRDefault="0044693E">
      <w:pPr>
        <w:pStyle w:val="Normal1"/>
      </w:pPr>
    </w:p>
    <w:p w14:paraId="39647742" w14:textId="6A93CAF9" w:rsidR="0044693E" w:rsidRDefault="00163661">
      <w:pPr>
        <w:pStyle w:val="Normal1"/>
      </w:pPr>
      <w:r>
        <w:t xml:space="preserve">The bubble chart </w:t>
      </w:r>
      <w:r w:rsidR="00544B75">
        <w:t>in Figure 3</w:t>
      </w:r>
      <w:r w:rsidR="00A35BA4">
        <w:t>, which shows</w:t>
      </w:r>
      <w:r w:rsidR="00544B75">
        <w:t xml:space="preserve"> </w:t>
      </w:r>
      <w:r>
        <w:t xml:space="preserve">all 2010 </w:t>
      </w:r>
      <w:r w:rsidRPr="00FC37FF">
        <w:rPr>
          <w:i/>
        </w:rPr>
        <w:t>PLOS Biology</w:t>
      </w:r>
      <w:r>
        <w:t xml:space="preserve"> </w:t>
      </w:r>
      <w:r w:rsidR="008F6A71">
        <w:t>articles</w:t>
      </w:r>
      <w:r w:rsidR="00A35BA4">
        <w:t>,</w:t>
      </w:r>
      <w:r w:rsidR="008F6A71">
        <w:t xml:space="preserve"> </w:t>
      </w:r>
      <w:r>
        <w:t xml:space="preserve">gives a good overview of the views and citations for these </w:t>
      </w:r>
      <w:r w:rsidR="00544B75">
        <w:t>articles</w:t>
      </w:r>
      <w:r>
        <w:t>, and it also shows the influence of the article type</w:t>
      </w:r>
      <w:r w:rsidR="00464949">
        <w:t>. T</w:t>
      </w:r>
      <w:r>
        <w:t xml:space="preserve">he weekly </w:t>
      </w:r>
      <w:r w:rsidR="00464949" w:rsidRPr="00FC37FF">
        <w:rPr>
          <w:i/>
        </w:rPr>
        <w:t>PLOS Biology</w:t>
      </w:r>
      <w:r w:rsidR="00464949">
        <w:t xml:space="preserve"> </w:t>
      </w:r>
      <w:r>
        <w:t>publication schedule</w:t>
      </w:r>
      <w:r w:rsidR="00464949">
        <w:t xml:space="preserve"> is reflected in </w:t>
      </w:r>
      <w:r w:rsidR="00544B75">
        <w:t xml:space="preserve">this </w:t>
      </w:r>
      <w:r w:rsidR="00464949">
        <w:t xml:space="preserve">figure with </w:t>
      </w:r>
      <w:r w:rsidR="00544B75">
        <w:t xml:space="preserve">articles </w:t>
      </w:r>
      <w:r w:rsidR="00464949">
        <w:t xml:space="preserve">published on the same day </w:t>
      </w:r>
      <w:r w:rsidR="00A35BA4">
        <w:t xml:space="preserve">present </w:t>
      </w:r>
      <w:r w:rsidR="00464949">
        <w:t>in a vertical line, and that includes</w:t>
      </w:r>
      <w:r w:rsidR="00241C2E">
        <w:t xml:space="preserve"> </w:t>
      </w:r>
      <w:r>
        <w:t>the two most highly</w:t>
      </w:r>
      <w:r w:rsidR="00544B75">
        <w:t xml:space="preserve"> </w:t>
      </w:r>
      <w:r>
        <w:t xml:space="preserve">cited papers </w:t>
      </w:r>
      <w:r w:rsidR="00464949">
        <w:t>of 2010</w:t>
      </w:r>
      <w:r w:rsidR="00A35BA4">
        <w:t xml:space="preserve"> (indicated by the red arrows in this figure)</w:t>
      </w:r>
      <w:r>
        <w:t>.</w:t>
      </w:r>
    </w:p>
    <w:p w14:paraId="5E3FF3DE" w14:textId="77777777" w:rsidR="0044693E" w:rsidRDefault="0044693E">
      <w:pPr>
        <w:pStyle w:val="Normal1"/>
      </w:pPr>
    </w:p>
    <w:p w14:paraId="567B8422" w14:textId="200B6AED" w:rsidR="0044693E" w:rsidRDefault="00A35BA4">
      <w:pPr>
        <w:pStyle w:val="Normal1"/>
      </w:pPr>
      <w:r>
        <w:t xml:space="preserve">When a reader first sees an interesting article, their first response is often to view and download it. By contrast </w:t>
      </w:r>
      <w:r w:rsidR="00163661">
        <w:t xml:space="preserve">a citation may be one of the last </w:t>
      </w:r>
      <w:r>
        <w:t>outcomes of their interest</w:t>
      </w:r>
      <w:r w:rsidR="00163661">
        <w:t xml:space="preserve">, </w:t>
      </w:r>
      <w:r w:rsidR="00E42646">
        <w:t xml:space="preserve">occuring </w:t>
      </w:r>
      <w:r w:rsidR="00163661">
        <w:t>only about 1 in 300 times a PLOS paper is viewed online. A lot of things happen in between</w:t>
      </w:r>
      <w:r>
        <w:t xml:space="preserve"> these potential responses</w:t>
      </w:r>
      <w:r w:rsidR="00163661">
        <w:t>, from discussions in comments, social media and blogs, to bookmarking and linking from websites. These activities are usually subsumed under the term altmetrics, and the variety of them can be overwhelming. It therefore helps to group them together into categories, and several organizations</w:t>
      </w:r>
      <w:r>
        <w:t>,</w:t>
      </w:r>
      <w:r w:rsidR="00163661">
        <w:t xml:space="preserve"> including PLOS</w:t>
      </w:r>
      <w:r>
        <w:t>,</w:t>
      </w:r>
      <w:r w:rsidR="00163661">
        <w:t xml:space="preserve"> are using the categories viewed, cited, saved, discussed and recommended </w:t>
      </w:r>
      <w:r w:rsidR="00241C2E">
        <w:t>(</w:t>
      </w:r>
      <w:r>
        <w:t xml:space="preserve">Figures </w:t>
      </w:r>
      <w:r w:rsidR="00241C2E">
        <w:t xml:space="preserve">2 and </w:t>
      </w:r>
      <w:r>
        <w:t xml:space="preserve">4, see also </w:t>
      </w:r>
      <w:r w:rsidR="00E42646">
        <w:t>[</w:t>
      </w:r>
      <w:r w:rsidR="00F95081">
        <w:t>10</w:t>
      </w:r>
      <w:r w:rsidR="00E42646">
        <w:t>]</w:t>
      </w:r>
      <w:r w:rsidR="00241C2E">
        <w:t>)</w:t>
      </w:r>
    </w:p>
    <w:p w14:paraId="5B88E930" w14:textId="77777777" w:rsidR="0044693E" w:rsidRDefault="0044693E">
      <w:pPr>
        <w:pStyle w:val="Normal1"/>
      </w:pPr>
    </w:p>
    <w:p w14:paraId="2E66B24D" w14:textId="62D8CFA4" w:rsidR="0044693E" w:rsidRDefault="00163661">
      <w:pPr>
        <w:pStyle w:val="Normal1"/>
      </w:pPr>
      <w:r>
        <w:t xml:space="preserve">All </w:t>
      </w:r>
      <w:r w:rsidRPr="00FC37FF">
        <w:rPr>
          <w:i/>
        </w:rPr>
        <w:t>PLOS Biology</w:t>
      </w:r>
      <w:r>
        <w:t xml:space="preserve"> articles are viewed and downloaded, and almost all of them</w:t>
      </w:r>
      <w:r w:rsidR="00441A98">
        <w:t xml:space="preserve"> (and all research articles)</w:t>
      </w:r>
      <w:r>
        <w:t xml:space="preserve"> will be cited sooner or later. Almost all of them will also be bookmarked in </w:t>
      </w:r>
      <w:r w:rsidR="00B80B5A">
        <w:t>online reference managers</w:t>
      </w:r>
      <w:r w:rsidR="00A35BA4">
        <w:t>,</w:t>
      </w:r>
      <w:r w:rsidR="00B80B5A">
        <w:t xml:space="preserve"> </w:t>
      </w:r>
      <w:r>
        <w:t xml:space="preserve">such as Mendeley, but the percentage of </w:t>
      </w:r>
      <w:r w:rsidR="00A35BA4">
        <w:t xml:space="preserve">articles </w:t>
      </w:r>
      <w:r>
        <w:t>that are discussed online is much smaller. Some of these percentages are time</w:t>
      </w:r>
      <w:r w:rsidR="00A35BA4">
        <w:t xml:space="preserve"> </w:t>
      </w:r>
      <w:r>
        <w:t>dependent</w:t>
      </w:r>
      <w:r w:rsidR="00A35BA4">
        <w:t xml:space="preserve">; </w:t>
      </w:r>
      <w:r>
        <w:t>the use of social media discussion platforms</w:t>
      </w:r>
      <w:r w:rsidR="00A35BA4">
        <w:t>,</w:t>
      </w:r>
      <w:r>
        <w:t xml:space="preserve"> such as Twitter and Facebook for example</w:t>
      </w:r>
      <w:r w:rsidR="00A35BA4">
        <w:t>,</w:t>
      </w:r>
      <w:r>
        <w:t xml:space="preserve"> has increased in recent years</w:t>
      </w:r>
      <w:r w:rsidR="00A35BA4">
        <w:t xml:space="preserve"> (</w:t>
      </w:r>
      <w:r>
        <w:t xml:space="preserve">93% of PLOS Biology research articles published since June 2012 </w:t>
      </w:r>
      <w:r w:rsidR="00A35BA4">
        <w:t xml:space="preserve">have been </w:t>
      </w:r>
      <w:r>
        <w:t xml:space="preserve">discussed on Twitter and 63% mentioned </w:t>
      </w:r>
      <w:r w:rsidR="00A35BA4">
        <w:t xml:space="preserve">on </w:t>
      </w:r>
      <w:r>
        <w:t>Facebook</w:t>
      </w:r>
      <w:r w:rsidR="00A35BA4">
        <w:t>)</w:t>
      </w:r>
      <w:r>
        <w:t xml:space="preserve">. These are the </w:t>
      </w:r>
      <w:r w:rsidR="00241C2E">
        <w:t xml:space="preserve">locations </w:t>
      </w:r>
      <w:r>
        <w:t>w</w:t>
      </w:r>
      <w:r w:rsidR="00241C2E">
        <w:t>h</w:t>
      </w:r>
      <w:r>
        <w:t xml:space="preserve">ere most of the online discussion around </w:t>
      </w:r>
      <w:r w:rsidR="00241C2E">
        <w:t>published</w:t>
      </w:r>
      <w:r w:rsidR="00210CC3">
        <w:t xml:space="preserve"> </w:t>
      </w:r>
      <w:r w:rsidR="00A35BA4">
        <w:t xml:space="preserve">articles </w:t>
      </w:r>
      <w:r>
        <w:t xml:space="preserve">currently </w:t>
      </w:r>
      <w:r w:rsidR="00241C2E">
        <w:t>seem</w:t>
      </w:r>
      <w:r w:rsidR="00A35BA4">
        <w:t>s</w:t>
      </w:r>
      <w:r w:rsidR="00241C2E">
        <w:t xml:space="preserve"> to </w:t>
      </w:r>
      <w:r>
        <w:t>tak</w:t>
      </w:r>
      <w:r w:rsidR="00241C2E">
        <w:t>e</w:t>
      </w:r>
      <w:r>
        <w:t xml:space="preserve"> place; the percentage of papers </w:t>
      </w:r>
      <w:r w:rsidR="00241C2E">
        <w:t xml:space="preserve">with </w:t>
      </w:r>
      <w:r>
        <w:t xml:space="preserve">comments on the PLOS website or </w:t>
      </w:r>
      <w:r w:rsidR="00241C2E">
        <w:t xml:space="preserve">that have </w:t>
      </w:r>
      <w:r>
        <w:t>science blog</w:t>
      </w:r>
      <w:r w:rsidR="00241C2E">
        <w:t xml:space="preserve"> posts</w:t>
      </w:r>
      <w:r>
        <w:t xml:space="preserve"> written about them is much smaller. Not all of this online discussion is about research articles, </w:t>
      </w:r>
      <w:r w:rsidR="00750F8E">
        <w:t xml:space="preserve">and </w:t>
      </w:r>
      <w:r w:rsidR="00210CC3">
        <w:t>perhaps</w:t>
      </w:r>
      <w:r w:rsidR="00A35BA4">
        <w:t>,</w:t>
      </w:r>
      <w:r w:rsidR="00210CC3">
        <w:t xml:space="preserve"> not surprisingly</w:t>
      </w:r>
      <w:r w:rsidR="00A35BA4">
        <w:t>,</w:t>
      </w:r>
      <w:r w:rsidR="00210CC3">
        <w:t xml:space="preserve"> </w:t>
      </w:r>
      <w:r>
        <w:t xml:space="preserve">the most-tweeted PLOS </w:t>
      </w:r>
      <w:r w:rsidR="00A35BA4">
        <w:t xml:space="preserve">article </w:t>
      </w:r>
      <w:r>
        <w:t xml:space="preserve">overall </w:t>
      </w:r>
      <w:r w:rsidR="00B80B5A">
        <w:t xml:space="preserve">(with more than 1,100 tweets) </w:t>
      </w:r>
      <w:r>
        <w:t xml:space="preserve">is a </w:t>
      </w:r>
      <w:r w:rsidRPr="00FC37FF">
        <w:rPr>
          <w:i/>
        </w:rPr>
        <w:t>PLOS Biology</w:t>
      </w:r>
      <w:r>
        <w:t xml:space="preserve"> perspective on the use of social media for scientists [</w:t>
      </w:r>
      <w:r w:rsidR="004E0759">
        <w:t>11</w:t>
      </w:r>
      <w:r>
        <w:t>].</w:t>
      </w:r>
    </w:p>
    <w:p w14:paraId="34D301F9" w14:textId="77777777" w:rsidR="0044693E" w:rsidRDefault="0044693E">
      <w:pPr>
        <w:pStyle w:val="Normal1"/>
      </w:pPr>
    </w:p>
    <w:p w14:paraId="1DFF8AAC" w14:textId="55C91443" w:rsidR="0042009B" w:rsidRDefault="00163661">
      <w:pPr>
        <w:pStyle w:val="Normal1"/>
      </w:pPr>
      <w:r>
        <w:t xml:space="preserve">Some metrics are not so much indicators of a broad online discussion, but rather focus on highlighting </w:t>
      </w:r>
      <w:r w:rsidR="00A35BA4">
        <w:t xml:space="preserve">articles </w:t>
      </w:r>
      <w:r>
        <w:t xml:space="preserve">of particular interest. </w:t>
      </w:r>
      <w:r w:rsidR="00A35BA4">
        <w:t>For</w:t>
      </w:r>
      <w:r w:rsidR="00FC37FF">
        <w:t xml:space="preserve"> </w:t>
      </w:r>
      <w:r w:rsidR="00A35BA4">
        <w:t>example, s</w:t>
      </w:r>
      <w:r>
        <w:t xml:space="preserve">cience blogs allow a more detailed discussion of </w:t>
      </w:r>
      <w:r w:rsidR="00A35BA4">
        <w:t>an article</w:t>
      </w:r>
      <w:r>
        <w:t xml:space="preserve"> compared to comments or tweets</w:t>
      </w:r>
      <w:r w:rsidR="00750F8E">
        <w:t>, and journals themselves sometimes choose to highlight a paper on their own blogs, allowing for a more digestible explanation of the science that is more accessible to the non-expert reader</w:t>
      </w:r>
      <w:r w:rsidR="0040694E">
        <w:t xml:space="preserve"> [12]</w:t>
      </w:r>
      <w:r>
        <w:t xml:space="preserve">. </w:t>
      </w:r>
      <w:r w:rsidR="00750F8E">
        <w:t xml:space="preserve">Coverage by other bloggers also </w:t>
      </w:r>
      <w:r w:rsidR="00750F8E">
        <w:lastRenderedPageBreak/>
        <w:t>serve</w:t>
      </w:r>
      <w:r w:rsidR="00A35BA4">
        <w:t>s</w:t>
      </w:r>
      <w:r w:rsidR="00750F8E">
        <w:t xml:space="preserve"> the same purpose; </w:t>
      </w:r>
      <w:r w:rsidR="00A35BA4">
        <w:t xml:space="preserve">a good example of this is </w:t>
      </w:r>
      <w:r w:rsidR="00750F8E">
        <w:t xml:space="preserve">one recent </w:t>
      </w:r>
      <w:hyperlink r:id="rId7">
        <w:r>
          <w:rPr>
            <w:color w:val="1155CC"/>
            <w:u w:val="single"/>
          </w:rPr>
          <w:t xml:space="preserve">post </w:t>
        </w:r>
      </w:hyperlink>
      <w:r w:rsidR="00750F8E">
        <w:rPr>
          <w:color w:val="1155CC"/>
          <w:u w:val="single"/>
        </w:rPr>
        <w:t xml:space="preserve">on the OpenHelix Blog </w:t>
      </w:r>
      <w:r w:rsidR="00A6243E">
        <w:rPr>
          <w:color w:val="1155CC"/>
          <w:u w:val="single"/>
        </w:rPr>
        <w:t>[1</w:t>
      </w:r>
      <w:r w:rsidR="0040694E">
        <w:rPr>
          <w:color w:val="1155CC"/>
          <w:u w:val="single"/>
        </w:rPr>
        <w:t>3</w:t>
      </w:r>
      <w:r w:rsidR="00A6243E">
        <w:rPr>
          <w:color w:val="1155CC"/>
          <w:u w:val="single"/>
        </w:rPr>
        <w:t>] </w:t>
      </w:r>
      <w:r>
        <w:t xml:space="preserve">with video footage of the second author of a 2010 </w:t>
      </w:r>
      <w:r w:rsidRPr="00FC37FF">
        <w:rPr>
          <w:i/>
        </w:rPr>
        <w:t>PLOS Biology</w:t>
      </w:r>
      <w:r>
        <w:t xml:space="preserve"> </w:t>
      </w:r>
      <w:r w:rsidR="00A35BA4">
        <w:t xml:space="preserve">article </w:t>
      </w:r>
      <w:r>
        <w:t>[</w:t>
      </w:r>
      <w:r w:rsidR="009D7ABE">
        <w:t>1</w:t>
      </w:r>
      <w:r w:rsidR="0040694E">
        <w:t>4</w:t>
      </w:r>
      <w:r>
        <w:t xml:space="preserve">] about the turkey genome. </w:t>
      </w:r>
    </w:p>
    <w:p w14:paraId="6F779A75" w14:textId="19AA566C" w:rsidR="009D4836" w:rsidRDefault="00750F8E">
      <w:pPr>
        <w:pStyle w:val="Normal1"/>
      </w:pPr>
      <w:r>
        <w:br/>
      </w:r>
      <w:r w:rsidR="00163661">
        <w:t>F1000Prime</w:t>
      </w:r>
      <w:r w:rsidR="007D457A">
        <w:t>, a commercial service of recommendations by expert</w:t>
      </w:r>
      <w:r w:rsidR="00A6243E">
        <w:t xml:space="preserve"> scientist</w:t>
      </w:r>
      <w:r w:rsidR="007D457A">
        <w:t>s,</w:t>
      </w:r>
      <w:r w:rsidR="00163661">
        <w:t xml:space="preserve"> was added to the PLOS Article-Level Metrics in August</w:t>
      </w:r>
      <w:r w:rsidR="007D457A">
        <w:t xml:space="preserve"> 2013</w:t>
      </w:r>
      <w:r w:rsidR="00163661">
        <w:t xml:space="preserve">. </w:t>
      </w:r>
      <w:r w:rsidR="007D457A">
        <w:t>We thus now highlight on the PLOS website when any articles have received at least one recommendation within F1000</w:t>
      </w:r>
      <w:r w:rsidR="004C5F39">
        <w:t>Prime</w:t>
      </w:r>
      <w:r w:rsidR="007D457A">
        <w:t xml:space="preserve">. </w:t>
      </w:r>
      <w:r w:rsidR="00256E4A">
        <w:t>We also</w:t>
      </w:r>
      <w:r w:rsidR="007D457A">
        <w:t xml:space="preserve"> monitor when an article has been cited within the </w:t>
      </w:r>
      <w:r w:rsidR="00256E4A">
        <w:t xml:space="preserve">widely used </w:t>
      </w:r>
      <w:r w:rsidR="007D457A">
        <w:t xml:space="preserve">modern day encyclopedia, Wikipedia. </w:t>
      </w:r>
      <w:r w:rsidR="00163661">
        <w:t xml:space="preserve">A good example </w:t>
      </w:r>
      <w:r w:rsidR="007D457A">
        <w:t xml:space="preserve">of the latter is </w:t>
      </w:r>
      <w:r w:rsidR="00163661">
        <w:t xml:space="preserve">the </w:t>
      </w:r>
      <w:hyperlink r:id="rId8">
        <w:r w:rsidR="00163661">
          <w:rPr>
            <w:color w:val="1155CC"/>
            <w:u w:val="single"/>
          </w:rPr>
          <w:t>Tasman</w:t>
        </w:r>
        <w:r w:rsidR="003263F8">
          <w:rPr>
            <w:color w:val="1155CC"/>
            <w:u w:val="single"/>
          </w:rPr>
          <w:t>ian</w:t>
        </w:r>
        <w:r w:rsidR="00163661">
          <w:rPr>
            <w:color w:val="1155CC"/>
            <w:u w:val="single"/>
          </w:rPr>
          <w:t xml:space="preserve"> Devil</w:t>
        </w:r>
      </w:hyperlink>
      <w:r w:rsidR="00163661">
        <w:t xml:space="preserve"> Wikipedia page </w:t>
      </w:r>
      <w:r w:rsidR="00633C37">
        <w:t>[15]</w:t>
      </w:r>
      <w:r w:rsidR="00256E4A">
        <w:t xml:space="preserve"> </w:t>
      </w:r>
      <w:r w:rsidR="00163661">
        <w:t xml:space="preserve">that links to a </w:t>
      </w:r>
      <w:r w:rsidR="00163661" w:rsidRPr="00FC37FF">
        <w:rPr>
          <w:i/>
        </w:rPr>
        <w:t>PLOS Biology</w:t>
      </w:r>
      <w:r w:rsidR="00163661">
        <w:t xml:space="preserve"> research </w:t>
      </w:r>
      <w:r w:rsidR="00A7028E">
        <w:t xml:space="preserve">article </w:t>
      </w:r>
      <w:r w:rsidR="00163661">
        <w:t>published in 2010 [</w:t>
      </w:r>
      <w:r w:rsidR="000F2B87">
        <w:t>1</w:t>
      </w:r>
      <w:r w:rsidR="00633C37">
        <w:t>6</w:t>
      </w:r>
      <w:r w:rsidR="00163661">
        <w:t>].</w:t>
      </w:r>
      <w:r w:rsidR="00B80B5A">
        <w:t xml:space="preserve"> While a F1000Prime recommendation is a strong endorsement from peer</w:t>
      </w:r>
      <w:r w:rsidR="007D457A">
        <w:t>(s)</w:t>
      </w:r>
      <w:r w:rsidR="00B80B5A">
        <w:t xml:space="preserve"> in the scientific community, being included in a Wikipedia page is akin to making it into a textbook about the subject area </w:t>
      </w:r>
      <w:r w:rsidR="009D4836">
        <w:t xml:space="preserve">and being </w:t>
      </w:r>
      <w:r w:rsidR="00B80B5A">
        <w:t>read by a much wider audience that goes beyond the scientific community.</w:t>
      </w:r>
    </w:p>
    <w:p w14:paraId="5A6D80A0" w14:textId="77777777" w:rsidR="0044693E" w:rsidRDefault="007D457A">
      <w:pPr>
        <w:pStyle w:val="Normal1"/>
      </w:pPr>
      <w:r>
        <w:t xml:space="preserve"> </w:t>
      </w:r>
    </w:p>
    <w:p w14:paraId="35EC595C" w14:textId="6E97C2A7" w:rsidR="0044693E" w:rsidRDefault="00163661">
      <w:pPr>
        <w:pStyle w:val="Normal1"/>
      </w:pPr>
      <w:r w:rsidRPr="00FC37FF">
        <w:rPr>
          <w:i/>
        </w:rPr>
        <w:t>PLOS Biology</w:t>
      </w:r>
      <w:r>
        <w:t xml:space="preserve"> is the PLOS journal with the highest percentage of articles recommended in F1000Prime and mentioned in Wikipedia, but there is only partial overlap between the two groups of articles as they focus on different audiences</w:t>
      </w:r>
      <w:r w:rsidR="007D457A">
        <w:t xml:space="preserve"> (</w:t>
      </w:r>
      <w:r w:rsidR="009D4836">
        <w:t>Figure</w:t>
      </w:r>
      <w:r w:rsidR="00F746BF">
        <w:t xml:space="preserve"> 5</w:t>
      </w:r>
      <w:r w:rsidR="007D457A">
        <w:t>)</w:t>
      </w:r>
      <w:r>
        <w:t>.</w:t>
      </w:r>
      <w:r w:rsidR="00B80B5A">
        <w:t xml:space="preserve"> These recommendations in turn show correlations with other metrics, but not simple</w:t>
      </w:r>
      <w:r w:rsidR="00F13B05">
        <w:t xml:space="preserve"> ones; you can’t assume, for example, that </w:t>
      </w:r>
      <w:r w:rsidR="00B80B5A">
        <w:t xml:space="preserve">highly cited </w:t>
      </w:r>
      <w:r w:rsidR="00F13B05">
        <w:t xml:space="preserve">articles are  </w:t>
      </w:r>
      <w:r w:rsidR="00B80B5A">
        <w:t xml:space="preserve">more likely </w:t>
      </w:r>
      <w:r w:rsidR="00557BD6">
        <w:t>to</w:t>
      </w:r>
      <w:r w:rsidR="00A24CCD">
        <w:t xml:space="preserve"> b</w:t>
      </w:r>
      <w:r w:rsidR="00557BD6">
        <w:t>e recommended by F1000Prime</w:t>
      </w:r>
      <w:r w:rsidR="00E32DB6">
        <w:t>, so it will be interesting to monitor these trends now that we include this information</w:t>
      </w:r>
      <w:r w:rsidR="00557BD6">
        <w:t>.</w:t>
      </w:r>
      <w:r w:rsidR="007D457A">
        <w:t xml:space="preserve"> </w:t>
      </w:r>
    </w:p>
    <w:p w14:paraId="472CF317" w14:textId="77777777" w:rsidR="00F746BF" w:rsidRDefault="00F746BF">
      <w:pPr>
        <w:pStyle w:val="Normal1"/>
      </w:pPr>
    </w:p>
    <w:p w14:paraId="22769CF0" w14:textId="6D88A8BB" w:rsidR="00F746BF" w:rsidRDefault="00F746BF">
      <w:pPr>
        <w:pStyle w:val="Normal1"/>
      </w:pPr>
      <w:r>
        <w:rPr>
          <w:rFonts w:eastAsia="Times New Roman"/>
        </w:rPr>
        <w:t>With the increasing availability of ALM data, there comes a growing need to provide tools that will allow the community to interrogate them. A good first step for researchers</w:t>
      </w:r>
      <w:r w:rsidR="0095742A">
        <w:rPr>
          <w:rFonts w:eastAsia="Times New Roman"/>
        </w:rPr>
        <w:t xml:space="preserve">, </w:t>
      </w:r>
      <w:r>
        <w:rPr>
          <w:rFonts w:eastAsia="Times New Roman"/>
        </w:rPr>
        <w:t>research administrators</w:t>
      </w:r>
      <w:r w:rsidR="0095742A">
        <w:rPr>
          <w:rFonts w:eastAsia="Times New Roman"/>
        </w:rPr>
        <w:t>,</w:t>
      </w:r>
      <w:r>
        <w:rPr>
          <w:rFonts w:eastAsia="Times New Roman"/>
        </w:rPr>
        <w:t xml:space="preserve"> </w:t>
      </w:r>
      <w:r w:rsidR="0095742A">
        <w:rPr>
          <w:rFonts w:eastAsia="Times New Roman"/>
        </w:rPr>
        <w:t xml:space="preserve">and others </w:t>
      </w:r>
      <w:r>
        <w:rPr>
          <w:rFonts w:eastAsia="Times New Roman"/>
        </w:rPr>
        <w:t>interested in looking at the metrics of a larger set of PLOS articles is the recently launched ALM Reports [1</w:t>
      </w:r>
      <w:r w:rsidR="000769A0">
        <w:rPr>
          <w:rFonts w:eastAsia="Times New Roman"/>
        </w:rPr>
        <w:t>7</w:t>
      </w:r>
      <w:r>
        <w:rPr>
          <w:rFonts w:eastAsia="Times New Roman"/>
        </w:rPr>
        <w:t xml:space="preserve">] tool. There are also a growing number of service providers, including </w:t>
      </w:r>
      <w:hyperlink r:id="rId9" w:history="1">
        <w:r>
          <w:rPr>
            <w:rStyle w:val="Link"/>
            <w:rFonts w:eastAsia="Times New Roman"/>
          </w:rPr>
          <w:t>Altmetric.com</w:t>
        </w:r>
      </w:hyperlink>
      <w:r w:rsidR="00C076AF">
        <w:t xml:space="preserve"> [18]</w:t>
      </w:r>
      <w:r>
        <w:rPr>
          <w:rFonts w:eastAsia="Times New Roman"/>
        </w:rPr>
        <w:t>, ImpactStor</w:t>
      </w:r>
      <w:r w:rsidR="00441A98">
        <w:rPr>
          <w:rFonts w:eastAsia="Times New Roman"/>
        </w:rPr>
        <w:t>y</w:t>
      </w:r>
      <w:r>
        <w:rPr>
          <w:rFonts w:eastAsia="Times New Roman"/>
        </w:rPr>
        <w:t xml:space="preserve"> </w:t>
      </w:r>
      <w:r w:rsidR="00C076AF">
        <w:rPr>
          <w:rFonts w:eastAsia="Times New Roman"/>
        </w:rPr>
        <w:t xml:space="preserve">[19] </w:t>
      </w:r>
      <w:r>
        <w:rPr>
          <w:rFonts w:eastAsia="Times New Roman"/>
        </w:rPr>
        <w:t>and Plum Analytics</w:t>
      </w:r>
      <w:r w:rsidR="00C076AF">
        <w:rPr>
          <w:rFonts w:eastAsia="Times New Roman"/>
        </w:rPr>
        <w:t xml:space="preserve"> [20]</w:t>
      </w:r>
      <w:r>
        <w:rPr>
          <w:rFonts w:eastAsia="Times New Roman"/>
        </w:rPr>
        <w:t>, which provide similar services for articles from other publishers.</w:t>
      </w:r>
    </w:p>
    <w:p w14:paraId="3B6F6606" w14:textId="77777777" w:rsidR="00A24CCD" w:rsidRDefault="00A24CCD">
      <w:pPr>
        <w:pStyle w:val="Normal1"/>
      </w:pPr>
    </w:p>
    <w:p w14:paraId="7C73E5EF" w14:textId="7AA9A2F0" w:rsidR="00880C95" w:rsidRDefault="00A24CCD">
      <w:pPr>
        <w:pStyle w:val="Normal1"/>
        <w:rPr>
          <w:color w:val="auto"/>
        </w:rPr>
      </w:pPr>
      <w:r>
        <w:t>As article-level metrics become increasingly used by publishers, funders, universities and researchers, one of</w:t>
      </w:r>
      <w:r w:rsidR="009E7609">
        <w:t xml:space="preserve"> t</w:t>
      </w:r>
      <w:r>
        <w:t xml:space="preserve">he major challenges </w:t>
      </w:r>
      <w:r w:rsidR="007D457A">
        <w:t>to overome</w:t>
      </w:r>
      <w:r>
        <w:t xml:space="preserve"> is </w:t>
      </w:r>
      <w:r w:rsidR="007D457A">
        <w:t xml:space="preserve">to ensure that </w:t>
      </w:r>
      <w:r>
        <w:t>standards and best practices</w:t>
      </w:r>
      <w:r w:rsidR="007D457A">
        <w:t xml:space="preserve"> are widely adopted and understood</w:t>
      </w:r>
      <w:r>
        <w:t xml:space="preserve">. </w:t>
      </w:r>
      <w:r w:rsidR="00C577A8">
        <w:t xml:space="preserve">The </w:t>
      </w:r>
      <w:r w:rsidR="005F33F9">
        <w:t>N</w:t>
      </w:r>
      <w:r w:rsidR="00C577A8">
        <w:t xml:space="preserve">ational Information Standards Organization (NISO) was recently awared a grant by the Alfred P. Sloan Foundation to work on this </w:t>
      </w:r>
      <w:r w:rsidR="00CF5129">
        <w:t>[</w:t>
      </w:r>
      <w:r w:rsidR="00C076AF">
        <w:t>21</w:t>
      </w:r>
      <w:r w:rsidR="00CF5129">
        <w:t>]</w:t>
      </w:r>
      <w:r w:rsidR="00F746BF">
        <w:t>,</w:t>
      </w:r>
      <w:r w:rsidR="00CF5129">
        <w:t xml:space="preserve"> </w:t>
      </w:r>
      <w:r w:rsidR="00C577A8">
        <w:t>and PLOS is actively involved in this project.</w:t>
      </w:r>
      <w:r w:rsidR="00256E4A">
        <w:t xml:space="preserve"> We look forward to developing further our article</w:t>
      </w:r>
      <w:r w:rsidR="0004707C">
        <w:t>-</w:t>
      </w:r>
      <w:r w:rsidR="00256E4A">
        <w:t xml:space="preserve">level metrics and </w:t>
      </w:r>
      <w:r w:rsidR="00F746BF">
        <w:t xml:space="preserve">to having </w:t>
      </w:r>
      <w:r w:rsidR="00256E4A">
        <w:t>them adopted by other publishers, which will hopefully pave the way to their wide incorporation in research and researcher assessments.</w:t>
      </w:r>
      <w:r w:rsidR="008A155C" w:rsidRPr="008A155C">
        <w:rPr>
          <w:color w:val="auto"/>
        </w:rPr>
        <w:t xml:space="preserve"> </w:t>
      </w:r>
    </w:p>
    <w:p w14:paraId="5B24EC34" w14:textId="58DCD788" w:rsidR="00F702E9" w:rsidRDefault="00F702E9">
      <w:pPr>
        <w:pStyle w:val="Normal1"/>
      </w:pPr>
    </w:p>
    <w:p w14:paraId="32867C14" w14:textId="77777777" w:rsidR="0044693E" w:rsidRDefault="00163661">
      <w:pPr>
        <w:pStyle w:val="berschrift2"/>
      </w:pPr>
      <w:bookmarkStart w:id="3" w:name="h.ddl98o4zh1b9" w:colFirst="0" w:colLast="0"/>
      <w:bookmarkEnd w:id="3"/>
      <w:r>
        <w:t>References</w:t>
      </w:r>
    </w:p>
    <w:p w14:paraId="6C52E866" w14:textId="77777777" w:rsidR="00B4100A" w:rsidRDefault="00B4100A" w:rsidP="0066294B">
      <w:pPr>
        <w:pStyle w:val="Normal1"/>
        <w:ind w:left="426" w:hanging="426"/>
        <w:rPr>
          <w:rFonts w:ascii="Helvetica" w:hAnsi="Helvetica" w:cs="Helvetica"/>
        </w:rPr>
      </w:pPr>
      <w:r>
        <w:rPr>
          <w:rFonts w:ascii="Helvetica" w:hAnsi="Helvetica" w:cs="Helvetica"/>
        </w:rPr>
        <w:t>1.</w:t>
      </w:r>
      <w:r>
        <w:rPr>
          <w:rFonts w:ascii="Helvetica" w:hAnsi="Helvetica" w:cs="Helvetica"/>
        </w:rPr>
        <w:tab/>
      </w:r>
      <w:r w:rsidR="009843B5">
        <w:rPr>
          <w:rFonts w:ascii="Helvetica" w:hAnsi="Helvetica" w:cs="Helvetica"/>
        </w:rPr>
        <w:t>Campbell P (2008) Escape from the impact factor. Ethics in Science and Environmental Politics 8: 5–7. doi:10.3354/esep00078.</w:t>
      </w:r>
    </w:p>
    <w:p w14:paraId="43AA88CA" w14:textId="77777777" w:rsidR="0044693E" w:rsidRDefault="00B4100A" w:rsidP="0066294B">
      <w:pPr>
        <w:pStyle w:val="Normal1"/>
        <w:ind w:left="426" w:hanging="426"/>
      </w:pPr>
      <w:r>
        <w:rPr>
          <w:rFonts w:ascii="Helvetica" w:hAnsi="Helvetica" w:cs="Helvetica"/>
        </w:rPr>
        <w:lastRenderedPageBreak/>
        <w:t>2.</w:t>
      </w:r>
      <w:r>
        <w:rPr>
          <w:rFonts w:ascii="Helvetica" w:hAnsi="Helvetica" w:cs="Helvetica"/>
        </w:rPr>
        <w:tab/>
      </w:r>
      <w:r w:rsidR="009142A6" w:rsidRPr="00B4100A">
        <w:rPr>
          <w:rFonts w:ascii="Helvetica" w:hAnsi="Helvetica" w:cs="Helvetica"/>
        </w:rPr>
        <w:t xml:space="preserve">Glänzel, W., &amp; Wouters, P. (2013). The dos and don'ts in individudal level bibliometrics. Presented at the ISSI </w:t>
      </w:r>
      <w:r w:rsidR="00CC5E4C">
        <w:rPr>
          <w:rFonts w:ascii="Helvetica" w:hAnsi="Helvetica" w:cs="Helvetica"/>
        </w:rPr>
        <w:t xml:space="preserve">2013 conference. Retrieved from </w:t>
      </w:r>
      <w:r w:rsidR="009142A6" w:rsidRPr="00B4100A">
        <w:rPr>
          <w:rFonts w:ascii="Helvetica" w:hAnsi="Helvetica" w:cs="Helvetica"/>
        </w:rPr>
        <w:t>http://www.slideshare.net/paulwouters1/issi2013-wg-pw</w:t>
      </w:r>
    </w:p>
    <w:p w14:paraId="004E916B" w14:textId="77777777" w:rsidR="00CC5E4C" w:rsidRDefault="00B4100A" w:rsidP="0066294B">
      <w:pPr>
        <w:pStyle w:val="Normal1"/>
        <w:ind w:left="426" w:hanging="426"/>
        <w:rPr>
          <w:rFonts w:ascii="Helvetica" w:hAnsi="Helvetica" w:cs="Helvetica"/>
        </w:rPr>
      </w:pPr>
      <w:r>
        <w:rPr>
          <w:rFonts w:ascii="Helvetica" w:hAnsi="Helvetica" w:cs="Helvetica"/>
        </w:rPr>
        <w:t>3.</w:t>
      </w:r>
      <w:r>
        <w:rPr>
          <w:rFonts w:ascii="Helvetica" w:hAnsi="Helvetica" w:cs="Helvetica"/>
        </w:rPr>
        <w:tab/>
      </w:r>
      <w:r w:rsidR="00F74508">
        <w:rPr>
          <w:rFonts w:ascii="Helvetica" w:hAnsi="Helvetica" w:cs="Helvetica"/>
        </w:rPr>
        <w:t>Narendra DP, Jin SM, Tanaka A, Suen D-F, Gautier CA, et al. (2010) PINK1 Is Selectively Stabilized on Impaired Mitochondria to Activate Parkin. PLoS Biol 8: e1000298. doi:10.1371/journal.pbio.1000298.</w:t>
      </w:r>
    </w:p>
    <w:p w14:paraId="612D55CA" w14:textId="77777777" w:rsidR="00CC5E4C" w:rsidRDefault="00CC5E4C" w:rsidP="0066294B">
      <w:pPr>
        <w:pStyle w:val="Normal1"/>
        <w:ind w:left="426" w:hanging="426"/>
        <w:rPr>
          <w:rFonts w:ascii="Helvetica" w:hAnsi="Helvetica" w:cs="Helvetica"/>
        </w:rPr>
      </w:pPr>
      <w:r>
        <w:rPr>
          <w:rFonts w:ascii="Helvetica" w:hAnsi="Helvetica" w:cs="Helvetica"/>
        </w:rPr>
        <w:t>4.</w:t>
      </w:r>
      <w:r>
        <w:rPr>
          <w:rFonts w:ascii="Helvetica" w:hAnsi="Helvetica" w:cs="Helvetica"/>
        </w:rPr>
        <w:tab/>
      </w:r>
      <w:r w:rsidR="00FE1147">
        <w:rPr>
          <w:rFonts w:ascii="Helvetica" w:hAnsi="Helvetica" w:cs="Helvetica"/>
        </w:rPr>
        <w:t>Dickson SP, Wang K, Krantz I, Hakonarson H, Goldstein DB (2010) Rare variants create synthetic genome-wide associations. PLoS Biol 8: e1000294. doi:10.1371/journal.pbio.1000294.</w:t>
      </w:r>
    </w:p>
    <w:p w14:paraId="23410EC3" w14:textId="77777777" w:rsidR="00CC5E4C" w:rsidRDefault="00CC5E4C" w:rsidP="0066294B">
      <w:pPr>
        <w:pStyle w:val="Normal1"/>
        <w:ind w:left="426" w:hanging="426"/>
        <w:rPr>
          <w:rFonts w:ascii="Helvetica" w:hAnsi="Helvetica" w:cs="Helvetica"/>
        </w:rPr>
      </w:pPr>
      <w:r>
        <w:rPr>
          <w:rFonts w:ascii="Helvetica" w:hAnsi="Helvetica" w:cs="Helvetica"/>
        </w:rPr>
        <w:t>5.</w:t>
      </w:r>
      <w:r>
        <w:rPr>
          <w:rFonts w:ascii="Helvetica" w:hAnsi="Helvetica" w:cs="Helvetica"/>
        </w:rPr>
        <w:tab/>
      </w:r>
      <w:r w:rsidR="00FE1147">
        <w:rPr>
          <w:rFonts w:ascii="Helvetica" w:hAnsi="Helvetica" w:cs="Helvetica"/>
        </w:rPr>
        <w:t>Bollen J, van de Sompel H, Hagberg A, Chute R (2009) A Principal Component Analysis of 39 Scientific Impact Measures. PLoS ONE 4: e6022. doi:10.1371/journal.pone.0006022.</w:t>
      </w:r>
    </w:p>
    <w:p w14:paraId="11E011AE" w14:textId="77777777" w:rsidR="00CC5E4C" w:rsidRDefault="00CC5E4C" w:rsidP="0066294B">
      <w:pPr>
        <w:pStyle w:val="Normal1"/>
        <w:ind w:left="426" w:hanging="426"/>
        <w:rPr>
          <w:rFonts w:ascii="Helvetica" w:hAnsi="Helvetica" w:cs="Helvetica"/>
        </w:rPr>
      </w:pPr>
      <w:r>
        <w:rPr>
          <w:rFonts w:ascii="Helvetica" w:hAnsi="Helvetica" w:cs="Helvetica"/>
        </w:rPr>
        <w:t>6.</w:t>
      </w:r>
      <w:r>
        <w:rPr>
          <w:rFonts w:ascii="Helvetica" w:hAnsi="Helvetica" w:cs="Helvetica"/>
        </w:rPr>
        <w:tab/>
      </w:r>
      <w:r w:rsidR="007556A0">
        <w:rPr>
          <w:rFonts w:ascii="Helvetica" w:hAnsi="Helvetica" w:cs="Helvetica"/>
        </w:rPr>
        <w:t>Schekman R, Patterson M (2013) Reforming research assessment. eLife 2: e00855–e00855. doi:10.7554/eLife.00855.</w:t>
      </w:r>
    </w:p>
    <w:p w14:paraId="5E3DF70E" w14:textId="7111BE24" w:rsidR="0044693E" w:rsidRDefault="00F95081" w:rsidP="0066294B">
      <w:pPr>
        <w:pStyle w:val="Normal1"/>
        <w:ind w:left="426" w:hanging="426"/>
      </w:pPr>
      <w:r>
        <w:t>7</w:t>
      </w:r>
      <w:r w:rsidR="00CC5E4C">
        <w:t>.</w:t>
      </w:r>
      <w:r w:rsidR="00CC5E4C">
        <w:tab/>
      </w:r>
      <w:r w:rsidR="009F099F">
        <w:rPr>
          <w:rFonts w:ascii="Helvetica" w:hAnsi="Helvetica" w:cs="Helvetica"/>
        </w:rPr>
        <w:t>van Eck NJ, Waltman L, van Raan AFJ, Klautz RJM, Peul WC (2013) Citation Analysis May Severely Underestimate the Impact of Clinical Research as Compared to Basic Research. PLoS ONE 8: e62395. doi:10.1371/journal.pone.0062395.</w:t>
      </w:r>
    </w:p>
    <w:p w14:paraId="0A3BC8C1" w14:textId="50B8662F" w:rsidR="0044693E" w:rsidRDefault="00F95081" w:rsidP="0066294B">
      <w:pPr>
        <w:pStyle w:val="Normal1"/>
        <w:ind w:left="426" w:hanging="426"/>
      </w:pPr>
      <w:r>
        <w:rPr>
          <w:rFonts w:ascii="Helvetica" w:hAnsi="Helvetica" w:cs="Helvetica"/>
        </w:rPr>
        <w:t>8</w:t>
      </w:r>
      <w:r w:rsidR="00CC5E4C">
        <w:rPr>
          <w:rFonts w:ascii="Helvetica" w:hAnsi="Helvetica" w:cs="Helvetica"/>
        </w:rPr>
        <w:t>.</w:t>
      </w:r>
      <w:r w:rsidR="00CC5E4C">
        <w:rPr>
          <w:rFonts w:ascii="Helvetica" w:hAnsi="Helvetica" w:cs="Helvetica"/>
        </w:rPr>
        <w:tab/>
      </w:r>
      <w:r w:rsidR="00F76B64">
        <w:rPr>
          <w:rFonts w:ascii="Helvetica" w:hAnsi="Helvetica" w:cs="Helvetica"/>
        </w:rPr>
        <w:t>Eysenbach G (2006) Citation Advantage of Open Access Articles. PLoS Biol 4: e157. doi:10.1371/journal.pbio.0040157.</w:t>
      </w:r>
    </w:p>
    <w:p w14:paraId="32914079" w14:textId="4D3503B2" w:rsidR="0044693E" w:rsidRDefault="00F95081" w:rsidP="0066294B">
      <w:pPr>
        <w:pStyle w:val="Normal1"/>
        <w:ind w:left="426" w:hanging="426"/>
        <w:rPr>
          <w:rFonts w:ascii="Helvetica" w:hAnsi="Helvetica" w:cs="Helvetica"/>
        </w:rPr>
      </w:pPr>
      <w:r>
        <w:rPr>
          <w:rFonts w:ascii="Helvetica" w:hAnsi="Helvetica" w:cs="Helvetica"/>
        </w:rPr>
        <w:t>9</w:t>
      </w:r>
      <w:r w:rsidR="00CC5E4C">
        <w:rPr>
          <w:rFonts w:ascii="Helvetica" w:hAnsi="Helvetica" w:cs="Helvetica"/>
        </w:rPr>
        <w:t>.</w:t>
      </w:r>
      <w:r w:rsidR="00CC5E4C">
        <w:rPr>
          <w:rFonts w:ascii="Helvetica" w:hAnsi="Helvetica" w:cs="Helvetica"/>
        </w:rPr>
        <w:tab/>
      </w:r>
      <w:r w:rsidR="00D40064">
        <w:rPr>
          <w:rFonts w:ascii="Helvetica" w:hAnsi="Helvetica" w:cs="Helvetica"/>
        </w:rPr>
        <w:t>Floreano D, Keller L (2010) Evolution of Adaptive Behaviour in Robots by Means of Darwinian Selection. PLoS Biol 8: e1000292. doi:10.1371/journal.pbio.1000292.</w:t>
      </w:r>
    </w:p>
    <w:p w14:paraId="25D53E14" w14:textId="57F0B01C" w:rsidR="00F95081" w:rsidRDefault="00F95081" w:rsidP="0066294B">
      <w:pPr>
        <w:pStyle w:val="Normal1"/>
        <w:ind w:left="426" w:hanging="426"/>
      </w:pPr>
      <w:r>
        <w:rPr>
          <w:rFonts w:ascii="Helvetica" w:hAnsi="Helvetica" w:cs="Helvetica"/>
        </w:rPr>
        <w:t>10.</w:t>
      </w:r>
      <w:r>
        <w:rPr>
          <w:rFonts w:ascii="Helvetica" w:hAnsi="Helvetica" w:cs="Helvetica"/>
        </w:rPr>
        <w:tab/>
      </w:r>
      <w:r>
        <w:rPr>
          <w:shd w:val="clear" w:color="auto" w:fill="FEFFFF"/>
        </w:rPr>
        <w:t xml:space="preserve">Lin J  Fenner M (2013). </w:t>
      </w:r>
      <w:r w:rsidRPr="0066294B">
        <w:rPr>
          <w:shd w:val="clear" w:color="auto" w:fill="FEFFFF"/>
        </w:rPr>
        <w:t>Altmetrics in Evolution: Defining &amp; Redefining the Ontology of Article-Level Metrics.</w:t>
      </w:r>
      <w:r>
        <w:rPr>
          <w:i/>
          <w:shd w:val="clear" w:color="auto" w:fill="FEFFFF"/>
        </w:rPr>
        <w:t xml:space="preserve"> </w:t>
      </w:r>
      <w:r>
        <w:rPr>
          <w:shd w:val="clear" w:color="auto" w:fill="FEFFFF"/>
        </w:rPr>
        <w:t>Information Standards Quarterly 25(2): 20-26. doi:http://dx.doi.org/10.3789/isqv25no2.2013.04</w:t>
      </w:r>
    </w:p>
    <w:p w14:paraId="096329D1" w14:textId="77777777" w:rsidR="00A6243E" w:rsidRDefault="00CC5E4C" w:rsidP="0066294B">
      <w:pPr>
        <w:pStyle w:val="Normal1"/>
        <w:ind w:left="426" w:hanging="426"/>
        <w:rPr>
          <w:rFonts w:ascii="Helvetica" w:hAnsi="Helvetica" w:cs="Helvetica"/>
        </w:rPr>
      </w:pPr>
      <w:r>
        <w:rPr>
          <w:rFonts w:ascii="Helvetica" w:hAnsi="Helvetica" w:cs="Helvetica"/>
        </w:rPr>
        <w:t>11.</w:t>
      </w:r>
      <w:r>
        <w:rPr>
          <w:rFonts w:ascii="Helvetica" w:hAnsi="Helvetica" w:cs="Helvetica"/>
        </w:rPr>
        <w:tab/>
      </w:r>
      <w:r w:rsidR="004B4218">
        <w:rPr>
          <w:rFonts w:ascii="Helvetica" w:hAnsi="Helvetica" w:cs="Helvetica"/>
        </w:rPr>
        <w:t>Bik HM, Goldstein MC (2013) An introduction to social media for scientists. PLoS Biol 11: e1001535. doi:10.1371/journal.pbio.1001535.</w:t>
      </w:r>
    </w:p>
    <w:p w14:paraId="22C5A44F" w14:textId="2B251D62" w:rsidR="00961A94" w:rsidRDefault="00961A94" w:rsidP="0066294B">
      <w:pPr>
        <w:pStyle w:val="Normal1"/>
        <w:ind w:left="426" w:hanging="426"/>
        <w:rPr>
          <w:rFonts w:ascii="Helvetica" w:hAnsi="Helvetica" w:cs="Helvetica"/>
        </w:rPr>
      </w:pPr>
      <w:r>
        <w:rPr>
          <w:rFonts w:ascii="Helvetica" w:hAnsi="Helvetica" w:cs="Helvetica"/>
        </w:rPr>
        <w:t>12.</w:t>
      </w:r>
      <w:r>
        <w:rPr>
          <w:rFonts w:ascii="Helvetica" w:hAnsi="Helvetica" w:cs="Helvetica"/>
        </w:rPr>
        <w:tab/>
        <w:t>Fausto S, Machado FA, Bento LFJ, Iamarino A, Nahas TR, et al. (2012) Research blogging: indexing and registering the change in science 2.0. PLoS ONE 7: e50109. doi:10.1371/journal.pone.0050109.</w:t>
      </w:r>
    </w:p>
    <w:p w14:paraId="3C47F1D2" w14:textId="5C32E1AF" w:rsidR="0044693E" w:rsidRDefault="00961A94" w:rsidP="0066294B">
      <w:pPr>
        <w:pStyle w:val="Normal1"/>
        <w:ind w:left="426" w:hanging="426"/>
      </w:pPr>
      <w:r>
        <w:rPr>
          <w:bCs/>
        </w:rPr>
        <w:t>13</w:t>
      </w:r>
      <w:r w:rsidR="00A6243E">
        <w:rPr>
          <w:bCs/>
        </w:rPr>
        <w:t>.</w:t>
      </w:r>
      <w:r w:rsidR="00A6243E">
        <w:rPr>
          <w:bCs/>
        </w:rPr>
        <w:tab/>
      </w:r>
      <w:r w:rsidR="00A6243E" w:rsidRPr="00A6243E">
        <w:rPr>
          <w:bCs/>
        </w:rPr>
        <w:t xml:space="preserve">Video Tip of the Week: Turkeys and their genomes </w:t>
      </w:r>
      <w:r w:rsidR="00A6243E" w:rsidRPr="00021DDC">
        <w:rPr>
          <w:bCs/>
        </w:rPr>
        <w:t>(201</w:t>
      </w:r>
      <w:r w:rsidR="00A6243E">
        <w:rPr>
          <w:bCs/>
        </w:rPr>
        <w:t>2</w:t>
      </w:r>
      <w:r w:rsidR="00A6243E" w:rsidRPr="00021DDC">
        <w:rPr>
          <w:bCs/>
        </w:rPr>
        <w:t xml:space="preserve">). </w:t>
      </w:r>
      <w:r w:rsidR="00A6243E">
        <w:rPr>
          <w:bCs/>
        </w:rPr>
        <w:t xml:space="preserve">OpenHelix blog. Retrieved from </w:t>
      </w:r>
      <w:r w:rsidR="00A6243E" w:rsidRPr="00A6243E">
        <w:rPr>
          <w:bCs/>
        </w:rPr>
        <w:t>http://blog.openhelix.eu/?p=14388</w:t>
      </w:r>
    </w:p>
    <w:p w14:paraId="2F14D64A" w14:textId="2708ECF6" w:rsidR="0044693E" w:rsidRDefault="00CC5E4C" w:rsidP="0066294B">
      <w:pPr>
        <w:pStyle w:val="Normal1"/>
        <w:ind w:left="426" w:hanging="426"/>
      </w:pPr>
      <w:r>
        <w:rPr>
          <w:rFonts w:ascii="Helvetica" w:hAnsi="Helvetica" w:cs="Helvetica"/>
        </w:rPr>
        <w:t>1</w:t>
      </w:r>
      <w:r w:rsidR="00961A94">
        <w:rPr>
          <w:rFonts w:ascii="Helvetica" w:hAnsi="Helvetica" w:cs="Helvetica"/>
        </w:rPr>
        <w:t>4</w:t>
      </w:r>
      <w:r>
        <w:rPr>
          <w:rFonts w:ascii="Helvetica" w:hAnsi="Helvetica" w:cs="Helvetica"/>
        </w:rPr>
        <w:t>.</w:t>
      </w:r>
      <w:r>
        <w:rPr>
          <w:rFonts w:ascii="Helvetica" w:hAnsi="Helvetica" w:cs="Helvetica"/>
        </w:rPr>
        <w:tab/>
      </w:r>
      <w:r w:rsidR="00BF6A39">
        <w:rPr>
          <w:rFonts w:ascii="Helvetica" w:hAnsi="Helvetica" w:cs="Helvetica"/>
        </w:rPr>
        <w:t>Dalloul RA, Long JA, Zimin AV, Aslam L, Beal K, et al. (2010) Multi-platform next-generation sequencing of the domestic turkey (Meleagris gallopavo): genome assembly and analysis. PLoS Biol 8. doi:10.1371/journal.pbio.1000475.</w:t>
      </w:r>
    </w:p>
    <w:p w14:paraId="001D4BB1" w14:textId="1A01A2D4" w:rsidR="004A6851" w:rsidRDefault="004A6851" w:rsidP="0066294B">
      <w:pPr>
        <w:pStyle w:val="Normal1"/>
        <w:ind w:left="426" w:hanging="426"/>
      </w:pPr>
      <w:r>
        <w:rPr>
          <w:rFonts w:ascii="Helvetica" w:hAnsi="Helvetica" w:cs="Helvetica"/>
        </w:rPr>
        <w:t>1</w:t>
      </w:r>
      <w:r w:rsidR="00961A94">
        <w:rPr>
          <w:rFonts w:ascii="Helvetica" w:hAnsi="Helvetica" w:cs="Helvetica"/>
        </w:rPr>
        <w:t>5</w:t>
      </w:r>
      <w:r>
        <w:rPr>
          <w:rFonts w:ascii="Helvetica" w:hAnsi="Helvetica" w:cs="Helvetica"/>
        </w:rPr>
        <w:t>.</w:t>
      </w:r>
      <w:r>
        <w:rPr>
          <w:rFonts w:ascii="Helvetica" w:hAnsi="Helvetica" w:cs="Helvetica"/>
        </w:rPr>
        <w:tab/>
      </w:r>
      <w:r w:rsidR="00C35AAD" w:rsidRPr="00C35AAD">
        <w:rPr>
          <w:bCs/>
        </w:rPr>
        <w:t xml:space="preserve">Tasmanian devil </w:t>
      </w:r>
      <w:r w:rsidR="00633C37" w:rsidRPr="00021DDC">
        <w:rPr>
          <w:bCs/>
        </w:rPr>
        <w:t xml:space="preserve">(2013). </w:t>
      </w:r>
      <w:r w:rsidR="00C35AAD">
        <w:rPr>
          <w:bCs/>
        </w:rPr>
        <w:t xml:space="preserve">Wikipedia. </w:t>
      </w:r>
      <w:r w:rsidR="00633C37">
        <w:rPr>
          <w:bCs/>
        </w:rPr>
        <w:t xml:space="preserve">Retrieved from </w:t>
      </w:r>
      <w:r w:rsidR="00C35AAD" w:rsidRPr="00C35AAD">
        <w:rPr>
          <w:bCs/>
        </w:rPr>
        <w:t>http://en.wikipedia.org/wiki/Tasmanian_devil</w:t>
      </w:r>
      <w:r w:rsidR="00C35AAD">
        <w:rPr>
          <w:bCs/>
        </w:rPr>
        <w:t>.</w:t>
      </w:r>
    </w:p>
    <w:p w14:paraId="1270584B" w14:textId="7DF39697" w:rsidR="000769A0" w:rsidRPr="00DE6430" w:rsidRDefault="00C160D3" w:rsidP="000769A0">
      <w:pPr>
        <w:pStyle w:val="Normal1"/>
        <w:ind w:left="426" w:hanging="426"/>
        <w:rPr>
          <w:rFonts w:ascii="Helvetica" w:hAnsi="Helvetica" w:cs="Helvetica"/>
        </w:rPr>
      </w:pPr>
      <w:r>
        <w:rPr>
          <w:rFonts w:ascii="Helvetica" w:hAnsi="Helvetica" w:cs="Helvetica"/>
        </w:rPr>
        <w:t>1</w:t>
      </w:r>
      <w:r w:rsidR="00633C37">
        <w:rPr>
          <w:rFonts w:ascii="Helvetica" w:hAnsi="Helvetica" w:cs="Helvetica"/>
        </w:rPr>
        <w:t>6</w:t>
      </w:r>
      <w:r>
        <w:rPr>
          <w:rFonts w:ascii="Helvetica" w:hAnsi="Helvetica" w:cs="Helvetica"/>
        </w:rPr>
        <w:t>.</w:t>
      </w:r>
      <w:r w:rsidR="004A6851">
        <w:rPr>
          <w:rFonts w:ascii="Helvetica" w:hAnsi="Helvetica" w:cs="Helvetica"/>
        </w:rPr>
        <w:tab/>
      </w:r>
      <w:r w:rsidR="00046259">
        <w:rPr>
          <w:rFonts w:ascii="Helvetica" w:hAnsi="Helvetica" w:cs="Helvetica"/>
        </w:rPr>
        <w:t>Nilsson MA, Churakov G, Sommer M, Van Tran N, Zemann A, et al. (2010) Tracking Marsupial Evolution Using Archaic Genomic Retroposon Insertions. PLoS Biol 8: e1000436. doi:10.1371/journal.pbio.1000436.</w:t>
      </w:r>
    </w:p>
    <w:p w14:paraId="3671D7C6" w14:textId="47A0F797" w:rsidR="00146F51" w:rsidRDefault="000769A0" w:rsidP="000769A0">
      <w:pPr>
        <w:rPr>
          <w:rStyle w:val="Link"/>
          <w:rFonts w:ascii="Arial" w:eastAsia="Times New Roman" w:hAnsi="Arial" w:cs="Arial"/>
          <w:sz w:val="22"/>
          <w:szCs w:val="22"/>
        </w:rPr>
      </w:pPr>
      <w:r w:rsidRPr="00880C95">
        <w:rPr>
          <w:rFonts w:ascii="Arial" w:eastAsia="Times New Roman" w:hAnsi="Arial" w:cs="Arial"/>
          <w:sz w:val="22"/>
          <w:szCs w:val="22"/>
        </w:rPr>
        <w:t>1</w:t>
      </w:r>
      <w:r>
        <w:rPr>
          <w:rFonts w:ascii="Arial" w:eastAsia="Times New Roman" w:hAnsi="Arial" w:cs="Arial"/>
          <w:sz w:val="22"/>
          <w:szCs w:val="22"/>
        </w:rPr>
        <w:t>7</w:t>
      </w:r>
      <w:r w:rsidRPr="00880C95">
        <w:rPr>
          <w:rFonts w:ascii="Arial" w:eastAsia="Times New Roman" w:hAnsi="Arial" w:cs="Arial"/>
          <w:sz w:val="22"/>
          <w:szCs w:val="22"/>
        </w:rPr>
        <w:t>.  ALM Reports (2013). Retrieved from </w:t>
      </w:r>
      <w:r w:rsidRPr="007F03CC">
        <w:t>http://almreports.plos.org</w:t>
      </w:r>
    </w:p>
    <w:p w14:paraId="025AED25" w14:textId="05473865" w:rsidR="00146F51" w:rsidRDefault="00146F51" w:rsidP="000769A0">
      <w:pPr>
        <w:rPr>
          <w:rStyle w:val="Link"/>
          <w:rFonts w:ascii="Arial" w:eastAsia="Times New Roman" w:hAnsi="Arial" w:cs="Arial"/>
          <w:sz w:val="22"/>
          <w:szCs w:val="22"/>
        </w:rPr>
      </w:pPr>
      <w:r w:rsidRPr="00880C95">
        <w:rPr>
          <w:rFonts w:ascii="Arial" w:eastAsia="Times New Roman" w:hAnsi="Arial" w:cs="Arial"/>
          <w:sz w:val="22"/>
          <w:szCs w:val="22"/>
        </w:rPr>
        <w:t>1</w:t>
      </w:r>
      <w:r>
        <w:rPr>
          <w:rFonts w:ascii="Arial" w:eastAsia="Times New Roman" w:hAnsi="Arial" w:cs="Arial"/>
          <w:sz w:val="22"/>
          <w:szCs w:val="22"/>
        </w:rPr>
        <w:t>8</w:t>
      </w:r>
      <w:r w:rsidRPr="00880C95">
        <w:rPr>
          <w:rFonts w:ascii="Arial" w:eastAsia="Times New Roman" w:hAnsi="Arial" w:cs="Arial"/>
          <w:sz w:val="22"/>
          <w:szCs w:val="22"/>
        </w:rPr>
        <w:t xml:space="preserve">.  </w:t>
      </w:r>
      <w:r w:rsidR="00DC0E42">
        <w:rPr>
          <w:rFonts w:ascii="Arial" w:eastAsia="Times New Roman" w:hAnsi="Arial" w:cs="Arial"/>
          <w:sz w:val="22"/>
          <w:szCs w:val="22"/>
        </w:rPr>
        <w:t xml:space="preserve">Altmetric.com </w:t>
      </w:r>
      <w:r w:rsidRPr="00880C95">
        <w:rPr>
          <w:rFonts w:ascii="Arial" w:eastAsia="Times New Roman" w:hAnsi="Arial" w:cs="Arial"/>
          <w:sz w:val="22"/>
          <w:szCs w:val="22"/>
        </w:rPr>
        <w:t>(2013). Retrieved from </w:t>
      </w:r>
      <w:r w:rsidR="00CE51A9" w:rsidRPr="007F03CC">
        <w:t>http://</w:t>
      </w:r>
      <w:r w:rsidR="007A4173">
        <w:rPr>
          <w:rFonts w:ascii="Arial" w:eastAsia="Times New Roman" w:hAnsi="Arial" w:cs="Arial"/>
          <w:sz w:val="22"/>
          <w:szCs w:val="22"/>
        </w:rPr>
        <w:t>www.</w:t>
      </w:r>
      <w:r w:rsidR="00CE51A9" w:rsidRPr="007F03CC">
        <w:t>altmetric.com</w:t>
      </w:r>
    </w:p>
    <w:p w14:paraId="4FDEB11F" w14:textId="184B3AAF" w:rsidR="00146F51" w:rsidRDefault="00146F51" w:rsidP="000769A0">
      <w:pPr>
        <w:rPr>
          <w:rStyle w:val="Link"/>
          <w:rFonts w:ascii="Arial" w:eastAsia="Times New Roman" w:hAnsi="Arial" w:cs="Arial"/>
          <w:sz w:val="22"/>
          <w:szCs w:val="22"/>
        </w:rPr>
      </w:pPr>
      <w:r w:rsidRPr="00880C95">
        <w:rPr>
          <w:rFonts w:ascii="Arial" w:eastAsia="Times New Roman" w:hAnsi="Arial" w:cs="Arial"/>
          <w:sz w:val="22"/>
          <w:szCs w:val="22"/>
        </w:rPr>
        <w:t>1</w:t>
      </w:r>
      <w:r>
        <w:rPr>
          <w:rFonts w:ascii="Arial" w:eastAsia="Times New Roman" w:hAnsi="Arial" w:cs="Arial"/>
          <w:sz w:val="22"/>
          <w:szCs w:val="22"/>
        </w:rPr>
        <w:t>9</w:t>
      </w:r>
      <w:r w:rsidRPr="00880C95">
        <w:rPr>
          <w:rFonts w:ascii="Arial" w:eastAsia="Times New Roman" w:hAnsi="Arial" w:cs="Arial"/>
          <w:sz w:val="22"/>
          <w:szCs w:val="22"/>
        </w:rPr>
        <w:t xml:space="preserve">.  </w:t>
      </w:r>
      <w:r w:rsidR="00DC0E42">
        <w:rPr>
          <w:rFonts w:ascii="Arial" w:eastAsia="Times New Roman" w:hAnsi="Arial" w:cs="Arial"/>
          <w:sz w:val="22"/>
          <w:szCs w:val="22"/>
        </w:rPr>
        <w:t xml:space="preserve">Impactstory </w:t>
      </w:r>
      <w:r w:rsidRPr="00880C95">
        <w:rPr>
          <w:rFonts w:ascii="Arial" w:eastAsia="Times New Roman" w:hAnsi="Arial" w:cs="Arial"/>
          <w:sz w:val="22"/>
          <w:szCs w:val="22"/>
        </w:rPr>
        <w:t>(2013). Retrieved from </w:t>
      </w:r>
      <w:r w:rsidR="00CE51A9" w:rsidRPr="0064719C">
        <w:rPr>
          <w:rFonts w:ascii="Arial" w:eastAsia="Times New Roman" w:hAnsi="Arial" w:cs="Arial"/>
          <w:sz w:val="22"/>
          <w:szCs w:val="22"/>
        </w:rPr>
        <w:t>http://impactstory</w:t>
      </w:r>
      <w:r w:rsidRPr="00DE6430">
        <w:t>.org</w:t>
      </w:r>
    </w:p>
    <w:p w14:paraId="6AAD38FE" w14:textId="191703B3" w:rsidR="000769A0" w:rsidRPr="00DE6430" w:rsidRDefault="00146F51" w:rsidP="00DE6430">
      <w:pPr>
        <w:rPr>
          <w:rFonts w:eastAsia="Times New Roman"/>
          <w:szCs w:val="22"/>
        </w:rPr>
      </w:pPr>
      <w:r>
        <w:rPr>
          <w:rFonts w:ascii="Arial" w:eastAsia="Times New Roman" w:hAnsi="Arial" w:cs="Arial"/>
          <w:sz w:val="22"/>
          <w:szCs w:val="22"/>
        </w:rPr>
        <w:t>20</w:t>
      </w:r>
      <w:r w:rsidR="00DC0E42">
        <w:rPr>
          <w:rFonts w:ascii="Arial" w:eastAsia="Times New Roman" w:hAnsi="Arial" w:cs="Arial"/>
          <w:sz w:val="22"/>
          <w:szCs w:val="22"/>
        </w:rPr>
        <w:t>.  Plum Analytics</w:t>
      </w:r>
      <w:r w:rsidRPr="00880C95">
        <w:rPr>
          <w:rFonts w:ascii="Arial" w:eastAsia="Times New Roman" w:hAnsi="Arial" w:cs="Arial"/>
          <w:sz w:val="22"/>
          <w:szCs w:val="22"/>
        </w:rPr>
        <w:t> (2013). Retrieved from </w:t>
      </w:r>
      <w:r w:rsidR="0064719C" w:rsidRPr="0064719C">
        <w:rPr>
          <w:rFonts w:ascii="Arial" w:eastAsia="Times New Roman" w:hAnsi="Arial" w:cs="Arial"/>
          <w:sz w:val="22"/>
          <w:szCs w:val="22"/>
        </w:rPr>
        <w:t>http://www.plumanalytics.com</w:t>
      </w:r>
    </w:p>
    <w:p w14:paraId="71D5FA0E" w14:textId="43F00C4D" w:rsidR="00880C95" w:rsidRPr="00880C95" w:rsidRDefault="00146F51" w:rsidP="00DE6430">
      <w:pPr>
        <w:pStyle w:val="Normal1"/>
        <w:ind w:left="426" w:hanging="426"/>
        <w:rPr>
          <w:rFonts w:eastAsia="Times New Roman"/>
          <w:szCs w:val="22"/>
        </w:rPr>
      </w:pPr>
      <w:r>
        <w:lastRenderedPageBreak/>
        <w:t>21</w:t>
      </w:r>
      <w:r w:rsidR="000769A0">
        <w:t>.</w:t>
      </w:r>
      <w:r w:rsidR="004A6851">
        <w:tab/>
      </w:r>
      <w:r w:rsidR="00C577A8" w:rsidRPr="0066294B">
        <w:rPr>
          <w:bCs/>
        </w:rPr>
        <w:t xml:space="preserve">NISO Alternative Assessment Metrics (Altmetrics) Project (2013). </w:t>
      </w:r>
      <w:r w:rsidR="00C577A8">
        <w:rPr>
          <w:bCs/>
        </w:rPr>
        <w:t xml:space="preserve">Retrieved from </w:t>
      </w:r>
      <w:r w:rsidR="00880C95" w:rsidRPr="007F03CC">
        <w:t>http://www.niso.org/topics/tl/altmetrics_initiative</w:t>
      </w:r>
      <w:r w:rsidR="000769A0" w:rsidRPr="00880C95" w:rsidDel="000769A0">
        <w:rPr>
          <w:bCs/>
          <w:szCs w:val="22"/>
        </w:rPr>
        <w:t xml:space="preserve"> </w:t>
      </w:r>
    </w:p>
    <w:p w14:paraId="38E6D75C" w14:textId="77777777" w:rsidR="00880C95" w:rsidRPr="00C577A8" w:rsidRDefault="00880C95" w:rsidP="0066294B">
      <w:pPr>
        <w:pStyle w:val="Normal1"/>
        <w:ind w:left="426" w:hanging="426"/>
      </w:pPr>
    </w:p>
    <w:p w14:paraId="0AE0AA09" w14:textId="77777777" w:rsidR="0044693E" w:rsidRDefault="0044693E" w:rsidP="00B4100A">
      <w:pPr>
        <w:pStyle w:val="Normal1"/>
      </w:pPr>
    </w:p>
    <w:p w14:paraId="67E7C4ED" w14:textId="77777777" w:rsidR="0044693E" w:rsidRDefault="0044693E" w:rsidP="00B4100A">
      <w:pPr>
        <w:pStyle w:val="Normal1"/>
      </w:pPr>
    </w:p>
    <w:p w14:paraId="417AB800" w14:textId="77777777" w:rsidR="00E053E6" w:rsidRDefault="00E053E6" w:rsidP="00E053E6">
      <w:pPr>
        <w:pStyle w:val="berschrift2"/>
      </w:pPr>
      <w:r>
        <w:t>Figure Legends</w:t>
      </w:r>
    </w:p>
    <w:p w14:paraId="1BF1B42A" w14:textId="77777777" w:rsidR="00E053E6" w:rsidRPr="00B3452D" w:rsidRDefault="00E053E6" w:rsidP="00E053E6">
      <w:pPr>
        <w:pStyle w:val="Normal1"/>
        <w:tabs>
          <w:tab w:val="left" w:pos="0"/>
        </w:tabs>
      </w:pPr>
    </w:p>
    <w:p w14:paraId="229972C5" w14:textId="21F8934C" w:rsidR="00E053E6" w:rsidRDefault="00E053E6" w:rsidP="00E053E6">
      <w:pPr>
        <w:pStyle w:val="Normal1"/>
        <w:tabs>
          <w:tab w:val="left" w:pos="0"/>
        </w:tabs>
        <w:rPr>
          <w:b/>
        </w:rPr>
      </w:pPr>
      <w:r>
        <w:rPr>
          <w:b/>
        </w:rPr>
        <w:t xml:space="preserve">Fig. 1. </w:t>
      </w:r>
      <w:r w:rsidRPr="00E37BAF">
        <w:rPr>
          <w:b/>
        </w:rPr>
        <w:t xml:space="preserve">Citation Counts for </w:t>
      </w:r>
      <w:r w:rsidRPr="00FC37FF">
        <w:rPr>
          <w:b/>
          <w:i/>
        </w:rPr>
        <w:t>PLOS Biology</w:t>
      </w:r>
      <w:r w:rsidRPr="00E37BAF">
        <w:rPr>
          <w:b/>
        </w:rPr>
        <w:t xml:space="preserve"> </w:t>
      </w:r>
      <w:r w:rsidR="00F746BF">
        <w:rPr>
          <w:b/>
        </w:rPr>
        <w:t>articles published in 2010</w:t>
      </w:r>
      <w:r>
        <w:rPr>
          <w:b/>
        </w:rPr>
        <w:t xml:space="preserve">. </w:t>
      </w:r>
    </w:p>
    <w:p w14:paraId="73D4BC4A" w14:textId="7D12B406" w:rsidR="00E053E6" w:rsidRDefault="00E053E6" w:rsidP="00E053E6">
      <w:pPr>
        <w:pStyle w:val="Normal1"/>
        <w:tabs>
          <w:tab w:val="left" w:pos="0"/>
        </w:tabs>
      </w:pPr>
      <w:r>
        <w:t xml:space="preserve">Scopus citation counts </w:t>
      </w:r>
      <w:r w:rsidR="00AE6880">
        <w:t xml:space="preserve">plotted as a probability distribution </w:t>
      </w:r>
      <w:r>
        <w:t xml:space="preserve">for all 197 </w:t>
      </w:r>
      <w:r w:rsidRPr="00FC37FF">
        <w:rPr>
          <w:i/>
        </w:rPr>
        <w:t>PLOS Biology</w:t>
      </w:r>
      <w:r>
        <w:t xml:space="preserve"> research articles published in 2010. Data collected May 20, 2013. Median 19, 10% of papers have at least 50 citations.</w:t>
      </w:r>
      <w:r w:rsidR="009A657F">
        <w:t xml:space="preserve"> </w:t>
      </w:r>
    </w:p>
    <w:p w14:paraId="43486316" w14:textId="77777777" w:rsidR="00E053E6" w:rsidRDefault="00E053E6" w:rsidP="00E053E6">
      <w:pPr>
        <w:pStyle w:val="Normal1"/>
        <w:tabs>
          <w:tab w:val="left" w:pos="0"/>
        </w:tabs>
      </w:pPr>
    </w:p>
    <w:p w14:paraId="4B0E14BD" w14:textId="77777777" w:rsidR="00E053E6" w:rsidRPr="00E37BAF" w:rsidRDefault="00E053E6" w:rsidP="00E053E6">
      <w:pPr>
        <w:pStyle w:val="Normal1"/>
        <w:tabs>
          <w:tab w:val="left" w:pos="0"/>
        </w:tabs>
        <w:rPr>
          <w:b/>
        </w:rPr>
      </w:pPr>
      <w:r w:rsidRPr="00E37BAF">
        <w:rPr>
          <w:b/>
        </w:rPr>
        <w:t xml:space="preserve">Fig. 2. Article-level metrics used by PLOS in August 2013 and their categories. </w:t>
      </w:r>
    </w:p>
    <w:p w14:paraId="763E7704" w14:textId="6B14CB6C" w:rsidR="00E053E6" w:rsidRPr="00E37BAF" w:rsidRDefault="00E053E6" w:rsidP="00E053E6">
      <w:pPr>
        <w:pStyle w:val="Normal1"/>
        <w:tabs>
          <w:tab w:val="left" w:pos="0"/>
        </w:tabs>
        <w:rPr>
          <w:b/>
        </w:rPr>
      </w:pPr>
      <w:r>
        <w:t>Taken from [</w:t>
      </w:r>
      <w:r w:rsidR="007A4173">
        <w:t>10</w:t>
      </w:r>
      <w:r>
        <w:t>] with permission.</w:t>
      </w:r>
    </w:p>
    <w:p w14:paraId="5568C4EB" w14:textId="77777777" w:rsidR="00E053E6" w:rsidRDefault="00E053E6" w:rsidP="00E053E6">
      <w:pPr>
        <w:pStyle w:val="Normal1"/>
        <w:tabs>
          <w:tab w:val="left" w:pos="0"/>
        </w:tabs>
      </w:pPr>
    </w:p>
    <w:p w14:paraId="2F575DF0" w14:textId="58378D12" w:rsidR="00E053E6" w:rsidRPr="00E37BAF" w:rsidRDefault="00E053E6" w:rsidP="00E053E6">
      <w:pPr>
        <w:pStyle w:val="Normal1"/>
        <w:rPr>
          <w:b/>
        </w:rPr>
      </w:pPr>
      <w:r w:rsidRPr="00E37BAF">
        <w:rPr>
          <w:b/>
        </w:rPr>
        <w:t xml:space="preserve">Fig. 3. Views vs. Citations for 2010 </w:t>
      </w:r>
      <w:r w:rsidR="00F746BF" w:rsidRPr="00FC37FF">
        <w:rPr>
          <w:b/>
          <w:i/>
        </w:rPr>
        <w:t>PLOS Biology</w:t>
      </w:r>
      <w:r w:rsidR="00F746BF" w:rsidRPr="00E37BAF">
        <w:rPr>
          <w:b/>
        </w:rPr>
        <w:t xml:space="preserve"> </w:t>
      </w:r>
      <w:r w:rsidR="00F746BF">
        <w:rPr>
          <w:b/>
        </w:rPr>
        <w:t>articles published in 2010</w:t>
      </w:r>
    </w:p>
    <w:p w14:paraId="45BB8F9D" w14:textId="408FFD22" w:rsidR="00E053E6" w:rsidRDefault="00E053E6" w:rsidP="00E053E6">
      <w:pPr>
        <w:pStyle w:val="Normal1"/>
      </w:pPr>
      <w:r>
        <w:t xml:space="preserve">All 304 </w:t>
      </w:r>
      <w:r w:rsidRPr="00FC37FF">
        <w:rPr>
          <w:i/>
        </w:rPr>
        <w:t>PLOS Biology</w:t>
      </w:r>
      <w:r>
        <w:t xml:space="preserve"> articles published in 2010. Bubble size correlates with Scopus citations. Research articles are labeled green, all other articles are grey. </w:t>
      </w:r>
      <w:r w:rsidR="00241C2E">
        <w:t>Red arrows indicate the two most highly</w:t>
      </w:r>
      <w:r w:rsidR="00F746BF">
        <w:t xml:space="preserve"> </w:t>
      </w:r>
      <w:r w:rsidR="00241C2E">
        <w:t xml:space="preserve">cited papers that were published on the same day. </w:t>
      </w:r>
      <w:r>
        <w:t>Data collected May 20, 2013.</w:t>
      </w:r>
      <w:r w:rsidR="006903F4">
        <w:t xml:space="preserve"> </w:t>
      </w:r>
    </w:p>
    <w:p w14:paraId="47814231" w14:textId="77777777" w:rsidR="00E053E6" w:rsidRDefault="00E053E6" w:rsidP="00E053E6">
      <w:pPr>
        <w:pStyle w:val="Normal1"/>
      </w:pPr>
    </w:p>
    <w:p w14:paraId="44D52891" w14:textId="77777777" w:rsidR="00E053E6" w:rsidRPr="00E37BAF" w:rsidRDefault="00E053E6" w:rsidP="00E053E6">
      <w:pPr>
        <w:pStyle w:val="Normal1"/>
        <w:rPr>
          <w:b/>
        </w:rPr>
      </w:pPr>
      <w:r w:rsidRPr="00E37BAF">
        <w:rPr>
          <w:b/>
        </w:rPr>
        <w:t xml:space="preserve">Fig 4. Article−Level Metrics for </w:t>
      </w:r>
      <w:r w:rsidRPr="00FC37FF">
        <w:rPr>
          <w:b/>
          <w:i/>
        </w:rPr>
        <w:t>PLOS Biology</w:t>
      </w:r>
    </w:p>
    <w:p w14:paraId="4082298D" w14:textId="356A8FB0" w:rsidR="00E053E6" w:rsidRDefault="00E053E6" w:rsidP="00E053E6">
      <w:pPr>
        <w:pStyle w:val="Normal1"/>
      </w:pPr>
      <w:r>
        <w:t xml:space="preserve">Proportion of all 1,706 </w:t>
      </w:r>
      <w:r w:rsidRPr="00FC37FF">
        <w:rPr>
          <w:i/>
        </w:rPr>
        <w:t>PLOS Biology research</w:t>
      </w:r>
      <w:r>
        <w:t xml:space="preserve"> articles published until May 20, 2013 mentioned by particular article−level metrics source. Colors indicate categories (Viewed, Cited, Saved, Discussed, Recommended), as used on the PLOS website.</w:t>
      </w:r>
      <w:r w:rsidR="006903F4">
        <w:t xml:space="preserve"> </w:t>
      </w:r>
    </w:p>
    <w:p w14:paraId="5C80EF1F" w14:textId="77777777" w:rsidR="00E053E6" w:rsidRDefault="00E053E6" w:rsidP="00E053E6">
      <w:pPr>
        <w:pStyle w:val="Normal1"/>
      </w:pPr>
    </w:p>
    <w:p w14:paraId="59625D7D" w14:textId="46D97807" w:rsidR="00E053E6" w:rsidRPr="00E37BAF" w:rsidRDefault="00E053E6" w:rsidP="00E053E6">
      <w:pPr>
        <w:pStyle w:val="Normal1"/>
        <w:rPr>
          <w:b/>
        </w:rPr>
      </w:pPr>
      <w:r w:rsidRPr="00E37BAF">
        <w:rPr>
          <w:b/>
        </w:rPr>
        <w:t xml:space="preserve">Fig. 5. </w:t>
      </w:r>
      <w:r w:rsidRPr="00FC37FF">
        <w:rPr>
          <w:b/>
          <w:i/>
        </w:rPr>
        <w:t>PLOS Biology</w:t>
      </w:r>
      <w:r w:rsidRPr="00E37BAF">
        <w:rPr>
          <w:b/>
        </w:rPr>
        <w:t xml:space="preserve"> </w:t>
      </w:r>
      <w:r w:rsidR="00F746BF">
        <w:rPr>
          <w:b/>
        </w:rPr>
        <w:t xml:space="preserve">articles: sites of recommendation and discussion </w:t>
      </w:r>
    </w:p>
    <w:p w14:paraId="2DA96D76" w14:textId="5F000CEE" w:rsidR="00E053E6" w:rsidRDefault="00E053E6" w:rsidP="00E053E6">
      <w:pPr>
        <w:pStyle w:val="Normal1"/>
      </w:pPr>
      <w:r>
        <w:t xml:space="preserve">Number of </w:t>
      </w:r>
      <w:r w:rsidR="00F746BF" w:rsidRPr="00FC37FF">
        <w:rPr>
          <w:i/>
        </w:rPr>
        <w:t xml:space="preserve">PLOS </w:t>
      </w:r>
      <w:r w:rsidRPr="00FC37FF">
        <w:rPr>
          <w:i/>
        </w:rPr>
        <w:t>Biology</w:t>
      </w:r>
      <w:r>
        <w:t xml:space="preserve"> research articles published until May 20, 2013 that have been recommended by F1000Prime (red) and/or mentioned in Wikipedia (blue).</w:t>
      </w:r>
      <w:r w:rsidR="006903F4">
        <w:t xml:space="preserve"> </w:t>
      </w:r>
    </w:p>
    <w:p w14:paraId="4A97A046" w14:textId="77777777" w:rsidR="00B40787" w:rsidRDefault="00B40787" w:rsidP="00E053E6">
      <w:pPr>
        <w:pStyle w:val="Normal1"/>
      </w:pPr>
    </w:p>
    <w:p w14:paraId="57D914AB" w14:textId="17CCEC31" w:rsidR="00E053E6" w:rsidRDefault="00B40787" w:rsidP="00E053E6">
      <w:pPr>
        <w:pStyle w:val="Normal1"/>
      </w:pPr>
      <w:r>
        <w:t xml:space="preserve">Data S1. </w:t>
      </w:r>
      <w:r w:rsidRPr="007F03CC">
        <w:rPr>
          <w:b/>
        </w:rPr>
        <w:t xml:space="preserve">Dataset of ALM for </w:t>
      </w:r>
      <w:r w:rsidRPr="007F03CC">
        <w:rPr>
          <w:b/>
          <w:i/>
        </w:rPr>
        <w:t>PLOS Biology</w:t>
      </w:r>
      <w:r w:rsidRPr="007F03CC">
        <w:rPr>
          <w:b/>
        </w:rPr>
        <w:t xml:space="preserve"> articles </w:t>
      </w:r>
      <w:r w:rsidR="00A96E21">
        <w:rPr>
          <w:b/>
        </w:rPr>
        <w:t>used in the text</w:t>
      </w:r>
      <w:r w:rsidR="006846F4">
        <w:rPr>
          <w:b/>
        </w:rPr>
        <w:t>,</w:t>
      </w:r>
      <w:r w:rsidR="00A96E21">
        <w:rPr>
          <w:b/>
        </w:rPr>
        <w:t xml:space="preserve"> and R scripts </w:t>
      </w:r>
      <w:r w:rsidR="006846F4">
        <w:rPr>
          <w:b/>
        </w:rPr>
        <w:t xml:space="preserve">that were </w:t>
      </w:r>
      <w:r w:rsidR="00A96E21">
        <w:rPr>
          <w:b/>
        </w:rPr>
        <w:t xml:space="preserve">used to produce </w:t>
      </w:r>
      <w:r w:rsidR="006846F4">
        <w:rPr>
          <w:b/>
        </w:rPr>
        <w:t>figures</w:t>
      </w:r>
      <w:r>
        <w:t>. The data were collec</w:t>
      </w:r>
      <w:r w:rsidR="00A96E21">
        <w:t>ted on May 20, 2013 and include</w:t>
      </w:r>
      <w:r>
        <w:t xml:space="preserve"> all </w:t>
      </w:r>
      <w:r w:rsidRPr="007F03CC">
        <w:rPr>
          <w:i/>
        </w:rPr>
        <w:t>PLOS Biology</w:t>
      </w:r>
      <w:r>
        <w:t xml:space="preserve"> articles published up to that day.</w:t>
      </w:r>
      <w:r w:rsidR="00A96E21">
        <w:t xml:space="preserve"> Data for F1000Prime were collected on August 15, 2013. All charts were produced with R version 3.0.0.</w:t>
      </w:r>
    </w:p>
    <w:sectPr w:rsidR="00E053E6" w:rsidSect="00F46A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87C6C"/>
    <w:multiLevelType w:val="multilevel"/>
    <w:tmpl w:val="6B90E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E716582"/>
    <w:multiLevelType w:val="hybridMultilevel"/>
    <w:tmpl w:val="732256F8"/>
    <w:lvl w:ilvl="0" w:tplc="9BE2C858">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D43E42"/>
    <w:multiLevelType w:val="hybridMultilevel"/>
    <w:tmpl w:val="6B90E7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A77238C"/>
    <w:multiLevelType w:val="hybridMultilevel"/>
    <w:tmpl w:val="5574B1AC"/>
    <w:lvl w:ilvl="0" w:tplc="FF786DF8">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B856854"/>
    <w:multiLevelType w:val="hybridMultilevel"/>
    <w:tmpl w:val="344CC576"/>
    <w:lvl w:ilvl="0" w:tplc="EC12F6EA">
      <w:start w:val="1"/>
      <w:numFmt w:val="decimal"/>
      <w:lvlText w:val="%1."/>
      <w:lvlJc w:val="left"/>
      <w:pPr>
        <w:ind w:left="1080" w:hanging="720"/>
      </w:pPr>
      <w:rPr>
        <w:rFonts w:ascii="Helvetica" w:hAnsi="Helvetica" w:cs="Helvetica"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C103806"/>
    <w:multiLevelType w:val="hybridMultilevel"/>
    <w:tmpl w:val="CF78A7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nsid w:val="4E5726A1"/>
    <w:multiLevelType w:val="hybridMultilevel"/>
    <w:tmpl w:val="411AD9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1C65B9B"/>
    <w:multiLevelType w:val="hybridMultilevel"/>
    <w:tmpl w:val="05C0DA3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8">
    <w:nsid w:val="662E44E1"/>
    <w:multiLevelType w:val="hybridMultilevel"/>
    <w:tmpl w:val="A22AC5FA"/>
    <w:lvl w:ilvl="0" w:tplc="E24E523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6F47AF3"/>
    <w:multiLevelType w:val="hybridMultilevel"/>
    <w:tmpl w:val="135609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DCB60B6"/>
    <w:multiLevelType w:val="hybridMultilevel"/>
    <w:tmpl w:val="D2E2B1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BA25070"/>
    <w:multiLevelType w:val="hybridMultilevel"/>
    <w:tmpl w:val="290636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3"/>
  </w:num>
  <w:num w:numId="5">
    <w:abstractNumId w:val="2"/>
  </w:num>
  <w:num w:numId="6">
    <w:abstractNumId w:val="8"/>
  </w:num>
  <w:num w:numId="7">
    <w:abstractNumId w:val="4"/>
  </w:num>
  <w:num w:numId="8">
    <w:abstractNumId w:val="0"/>
  </w:num>
  <w:num w:numId="9">
    <w:abstractNumId w:val="7"/>
  </w:num>
  <w:num w:numId="10">
    <w:abstractNumId w:val="1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displayBackgroundShape/>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93E"/>
    <w:rsid w:val="00014D45"/>
    <w:rsid w:val="00034CB9"/>
    <w:rsid w:val="00046259"/>
    <w:rsid w:val="0004707C"/>
    <w:rsid w:val="000645C6"/>
    <w:rsid w:val="000769A0"/>
    <w:rsid w:val="00086472"/>
    <w:rsid w:val="000947EF"/>
    <w:rsid w:val="000F2B87"/>
    <w:rsid w:val="00102641"/>
    <w:rsid w:val="00104683"/>
    <w:rsid w:val="00136F50"/>
    <w:rsid w:val="00146F51"/>
    <w:rsid w:val="00163661"/>
    <w:rsid w:val="00170D90"/>
    <w:rsid w:val="0018550A"/>
    <w:rsid w:val="001C3136"/>
    <w:rsid w:val="001C47FE"/>
    <w:rsid w:val="001C5602"/>
    <w:rsid w:val="00203145"/>
    <w:rsid w:val="00210CC3"/>
    <w:rsid w:val="002168AC"/>
    <w:rsid w:val="00241C2E"/>
    <w:rsid w:val="00244DE8"/>
    <w:rsid w:val="00256E4A"/>
    <w:rsid w:val="00290313"/>
    <w:rsid w:val="002D67D1"/>
    <w:rsid w:val="002F08F3"/>
    <w:rsid w:val="003263F8"/>
    <w:rsid w:val="00341D6A"/>
    <w:rsid w:val="00354237"/>
    <w:rsid w:val="003F37A0"/>
    <w:rsid w:val="003F43C1"/>
    <w:rsid w:val="004041BB"/>
    <w:rsid w:val="00406815"/>
    <w:rsid w:val="0040694E"/>
    <w:rsid w:val="0042009B"/>
    <w:rsid w:val="00441A98"/>
    <w:rsid w:val="0044693E"/>
    <w:rsid w:val="00464949"/>
    <w:rsid w:val="00467CC4"/>
    <w:rsid w:val="004A6851"/>
    <w:rsid w:val="004B4218"/>
    <w:rsid w:val="004C5F39"/>
    <w:rsid w:val="004E0759"/>
    <w:rsid w:val="004F3EA3"/>
    <w:rsid w:val="0050391C"/>
    <w:rsid w:val="00506692"/>
    <w:rsid w:val="00527ED1"/>
    <w:rsid w:val="00544B75"/>
    <w:rsid w:val="005462C2"/>
    <w:rsid w:val="00557445"/>
    <w:rsid w:val="00557BD6"/>
    <w:rsid w:val="00563F00"/>
    <w:rsid w:val="00564BE8"/>
    <w:rsid w:val="005759EB"/>
    <w:rsid w:val="005A35BE"/>
    <w:rsid w:val="005C475B"/>
    <w:rsid w:val="005F33F9"/>
    <w:rsid w:val="00633C37"/>
    <w:rsid w:val="0064719C"/>
    <w:rsid w:val="00652196"/>
    <w:rsid w:val="0066294B"/>
    <w:rsid w:val="00676976"/>
    <w:rsid w:val="00682205"/>
    <w:rsid w:val="006846F4"/>
    <w:rsid w:val="006903F4"/>
    <w:rsid w:val="00690D74"/>
    <w:rsid w:val="006A6044"/>
    <w:rsid w:val="006B2568"/>
    <w:rsid w:val="006B69E3"/>
    <w:rsid w:val="006C7993"/>
    <w:rsid w:val="006E035B"/>
    <w:rsid w:val="006F3699"/>
    <w:rsid w:val="00705164"/>
    <w:rsid w:val="00723142"/>
    <w:rsid w:val="00750F8E"/>
    <w:rsid w:val="007535C6"/>
    <w:rsid w:val="007556A0"/>
    <w:rsid w:val="00761488"/>
    <w:rsid w:val="00794BCA"/>
    <w:rsid w:val="007A4173"/>
    <w:rsid w:val="007B3AE5"/>
    <w:rsid w:val="007C28BD"/>
    <w:rsid w:val="007C2DA8"/>
    <w:rsid w:val="007D457A"/>
    <w:rsid w:val="007F03CC"/>
    <w:rsid w:val="0081315B"/>
    <w:rsid w:val="0082215B"/>
    <w:rsid w:val="0084061D"/>
    <w:rsid w:val="00867A16"/>
    <w:rsid w:val="00867FD1"/>
    <w:rsid w:val="00880C95"/>
    <w:rsid w:val="008A155C"/>
    <w:rsid w:val="008D24A5"/>
    <w:rsid w:val="008E20C5"/>
    <w:rsid w:val="008F6A71"/>
    <w:rsid w:val="009034A3"/>
    <w:rsid w:val="00905639"/>
    <w:rsid w:val="009142A6"/>
    <w:rsid w:val="009301D7"/>
    <w:rsid w:val="0095742A"/>
    <w:rsid w:val="00961A94"/>
    <w:rsid w:val="00964EEF"/>
    <w:rsid w:val="009738FD"/>
    <w:rsid w:val="009843B5"/>
    <w:rsid w:val="009A657F"/>
    <w:rsid w:val="009D4836"/>
    <w:rsid w:val="009D7ABE"/>
    <w:rsid w:val="009E7609"/>
    <w:rsid w:val="009F099F"/>
    <w:rsid w:val="00A24CCD"/>
    <w:rsid w:val="00A35BA4"/>
    <w:rsid w:val="00A6243E"/>
    <w:rsid w:val="00A7028E"/>
    <w:rsid w:val="00A7258E"/>
    <w:rsid w:val="00A96E21"/>
    <w:rsid w:val="00AE6880"/>
    <w:rsid w:val="00B125E9"/>
    <w:rsid w:val="00B40787"/>
    <w:rsid w:val="00B4100A"/>
    <w:rsid w:val="00B80B5A"/>
    <w:rsid w:val="00BA4CF7"/>
    <w:rsid w:val="00BC2D9B"/>
    <w:rsid w:val="00BC76D4"/>
    <w:rsid w:val="00BE6716"/>
    <w:rsid w:val="00BF6A39"/>
    <w:rsid w:val="00C076AF"/>
    <w:rsid w:val="00C160D3"/>
    <w:rsid w:val="00C35AAD"/>
    <w:rsid w:val="00C577A8"/>
    <w:rsid w:val="00C65469"/>
    <w:rsid w:val="00C81E0F"/>
    <w:rsid w:val="00CC5E4C"/>
    <w:rsid w:val="00CE51A9"/>
    <w:rsid w:val="00CF5129"/>
    <w:rsid w:val="00D06C25"/>
    <w:rsid w:val="00D33FED"/>
    <w:rsid w:val="00D40064"/>
    <w:rsid w:val="00D829B5"/>
    <w:rsid w:val="00DC0E42"/>
    <w:rsid w:val="00DD5014"/>
    <w:rsid w:val="00DE6430"/>
    <w:rsid w:val="00DF5154"/>
    <w:rsid w:val="00E053E6"/>
    <w:rsid w:val="00E20B0E"/>
    <w:rsid w:val="00E312FD"/>
    <w:rsid w:val="00E32DB6"/>
    <w:rsid w:val="00E41BAB"/>
    <w:rsid w:val="00E42646"/>
    <w:rsid w:val="00E431D9"/>
    <w:rsid w:val="00E47BB3"/>
    <w:rsid w:val="00EA1DCB"/>
    <w:rsid w:val="00EB6A03"/>
    <w:rsid w:val="00EE01AF"/>
    <w:rsid w:val="00F13B05"/>
    <w:rsid w:val="00F4293D"/>
    <w:rsid w:val="00F46A4E"/>
    <w:rsid w:val="00F56AFE"/>
    <w:rsid w:val="00F62075"/>
    <w:rsid w:val="00F702E9"/>
    <w:rsid w:val="00F74508"/>
    <w:rsid w:val="00F746BF"/>
    <w:rsid w:val="00F76B64"/>
    <w:rsid w:val="00F95081"/>
    <w:rsid w:val="00FC37FF"/>
    <w:rsid w:val="00FE1147"/>
    <w:rsid w:val="00FE53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5C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6A4E"/>
  </w:style>
  <w:style w:type="paragraph" w:styleId="berschrift1">
    <w:name w:val="heading 1"/>
    <w:basedOn w:val="Normal1"/>
    <w:next w:val="Normal1"/>
    <w:rsid w:val="00F46A4E"/>
    <w:pPr>
      <w:spacing w:before="200"/>
      <w:outlineLvl w:val="0"/>
    </w:pPr>
    <w:rPr>
      <w:rFonts w:ascii="Trebuchet MS" w:eastAsia="Trebuchet MS" w:hAnsi="Trebuchet MS" w:cs="Trebuchet MS"/>
      <w:sz w:val="32"/>
    </w:rPr>
  </w:style>
  <w:style w:type="paragraph" w:styleId="berschrift2">
    <w:name w:val="heading 2"/>
    <w:basedOn w:val="Normal1"/>
    <w:next w:val="Normal1"/>
    <w:rsid w:val="00F46A4E"/>
    <w:pPr>
      <w:spacing w:before="200"/>
      <w:outlineLvl w:val="1"/>
    </w:pPr>
    <w:rPr>
      <w:rFonts w:ascii="Trebuchet MS" w:eastAsia="Trebuchet MS" w:hAnsi="Trebuchet MS" w:cs="Trebuchet MS"/>
      <w:b/>
      <w:sz w:val="26"/>
    </w:rPr>
  </w:style>
  <w:style w:type="paragraph" w:styleId="berschrift3">
    <w:name w:val="heading 3"/>
    <w:basedOn w:val="Normal1"/>
    <w:next w:val="Normal1"/>
    <w:rsid w:val="00F46A4E"/>
    <w:pPr>
      <w:spacing w:before="160"/>
      <w:outlineLvl w:val="2"/>
    </w:pPr>
    <w:rPr>
      <w:rFonts w:ascii="Trebuchet MS" w:eastAsia="Trebuchet MS" w:hAnsi="Trebuchet MS" w:cs="Trebuchet MS"/>
      <w:b/>
      <w:color w:val="666666"/>
      <w:sz w:val="24"/>
    </w:rPr>
  </w:style>
  <w:style w:type="paragraph" w:styleId="berschrift4">
    <w:name w:val="heading 4"/>
    <w:basedOn w:val="Normal1"/>
    <w:next w:val="Normal1"/>
    <w:rsid w:val="00F46A4E"/>
    <w:pPr>
      <w:spacing w:before="160"/>
      <w:outlineLvl w:val="3"/>
    </w:pPr>
    <w:rPr>
      <w:rFonts w:ascii="Trebuchet MS" w:eastAsia="Trebuchet MS" w:hAnsi="Trebuchet MS" w:cs="Trebuchet MS"/>
      <w:color w:val="666666"/>
      <w:u w:val="single"/>
    </w:rPr>
  </w:style>
  <w:style w:type="paragraph" w:styleId="berschrift5">
    <w:name w:val="heading 5"/>
    <w:basedOn w:val="Normal1"/>
    <w:next w:val="Normal1"/>
    <w:rsid w:val="00F46A4E"/>
    <w:pPr>
      <w:spacing w:before="160"/>
      <w:outlineLvl w:val="4"/>
    </w:pPr>
    <w:rPr>
      <w:rFonts w:ascii="Trebuchet MS" w:eastAsia="Trebuchet MS" w:hAnsi="Trebuchet MS" w:cs="Trebuchet MS"/>
      <w:color w:val="666666"/>
    </w:rPr>
  </w:style>
  <w:style w:type="paragraph" w:styleId="berschrift6">
    <w:name w:val="heading 6"/>
    <w:basedOn w:val="Normal1"/>
    <w:next w:val="Normal1"/>
    <w:rsid w:val="00F46A4E"/>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1">
    <w:name w:val="Normal1"/>
    <w:rsid w:val="00F46A4E"/>
    <w:pPr>
      <w:spacing w:line="276" w:lineRule="auto"/>
    </w:pPr>
    <w:rPr>
      <w:rFonts w:ascii="Arial" w:eastAsia="Arial" w:hAnsi="Arial" w:cs="Arial"/>
      <w:color w:val="000000"/>
      <w:sz w:val="22"/>
    </w:rPr>
  </w:style>
  <w:style w:type="paragraph" w:styleId="Titel">
    <w:name w:val="Title"/>
    <w:basedOn w:val="Normal1"/>
    <w:next w:val="Normal1"/>
    <w:rsid w:val="00F46A4E"/>
    <w:rPr>
      <w:rFonts w:ascii="Trebuchet MS" w:eastAsia="Trebuchet MS" w:hAnsi="Trebuchet MS" w:cs="Trebuchet MS"/>
      <w:sz w:val="42"/>
    </w:rPr>
  </w:style>
  <w:style w:type="paragraph" w:styleId="Untertitel">
    <w:name w:val="Subtitle"/>
    <w:basedOn w:val="Normal1"/>
    <w:next w:val="Normal1"/>
    <w:rsid w:val="00F46A4E"/>
    <w:pPr>
      <w:spacing w:after="200"/>
    </w:pPr>
    <w:rPr>
      <w:rFonts w:ascii="Trebuchet MS" w:eastAsia="Trebuchet MS" w:hAnsi="Trebuchet MS" w:cs="Trebuchet MS"/>
      <w:i/>
      <w:color w:val="666666"/>
      <w:sz w:val="26"/>
    </w:rPr>
  </w:style>
  <w:style w:type="character" w:styleId="Kommentarzeichen">
    <w:name w:val="annotation reference"/>
    <w:basedOn w:val="Absatzstandardschriftart"/>
    <w:uiPriority w:val="99"/>
    <w:semiHidden/>
    <w:unhideWhenUsed/>
    <w:rsid w:val="00170D90"/>
    <w:rPr>
      <w:sz w:val="16"/>
      <w:szCs w:val="16"/>
    </w:rPr>
  </w:style>
  <w:style w:type="paragraph" w:styleId="Kommentartext">
    <w:name w:val="annotation text"/>
    <w:basedOn w:val="Standard"/>
    <w:link w:val="KommentartextZeichen"/>
    <w:uiPriority w:val="99"/>
    <w:semiHidden/>
    <w:unhideWhenUsed/>
    <w:rsid w:val="00170D90"/>
    <w:rPr>
      <w:sz w:val="20"/>
      <w:szCs w:val="20"/>
    </w:rPr>
  </w:style>
  <w:style w:type="character" w:customStyle="1" w:styleId="KommentartextZeichen">
    <w:name w:val="Kommentartext Zeichen"/>
    <w:basedOn w:val="Absatzstandardschriftart"/>
    <w:link w:val="Kommentartext"/>
    <w:uiPriority w:val="99"/>
    <w:semiHidden/>
    <w:rsid w:val="00170D90"/>
    <w:rPr>
      <w:sz w:val="20"/>
      <w:szCs w:val="20"/>
    </w:rPr>
  </w:style>
  <w:style w:type="paragraph" w:styleId="Kommentarthema">
    <w:name w:val="annotation subject"/>
    <w:basedOn w:val="Kommentartext"/>
    <w:next w:val="Kommentartext"/>
    <w:link w:val="KommentarthemaZeichen"/>
    <w:uiPriority w:val="99"/>
    <w:semiHidden/>
    <w:unhideWhenUsed/>
    <w:rsid w:val="00170D90"/>
    <w:rPr>
      <w:b/>
      <w:bCs/>
    </w:rPr>
  </w:style>
  <w:style w:type="character" w:customStyle="1" w:styleId="KommentarthemaZeichen">
    <w:name w:val="Kommentarthema Zeichen"/>
    <w:basedOn w:val="KommentartextZeichen"/>
    <w:link w:val="Kommentarthema"/>
    <w:uiPriority w:val="99"/>
    <w:semiHidden/>
    <w:rsid w:val="00170D90"/>
    <w:rPr>
      <w:b/>
      <w:bCs/>
      <w:sz w:val="20"/>
      <w:szCs w:val="20"/>
    </w:rPr>
  </w:style>
  <w:style w:type="paragraph" w:styleId="Sprechblasentext">
    <w:name w:val="Balloon Text"/>
    <w:basedOn w:val="Standard"/>
    <w:link w:val="SprechblasentextZeichen"/>
    <w:uiPriority w:val="99"/>
    <w:semiHidden/>
    <w:unhideWhenUsed/>
    <w:rsid w:val="00170D90"/>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170D90"/>
    <w:rPr>
      <w:rFonts w:ascii="Tahoma" w:hAnsi="Tahoma" w:cs="Tahoma"/>
      <w:sz w:val="16"/>
      <w:szCs w:val="16"/>
    </w:rPr>
  </w:style>
  <w:style w:type="paragraph" w:styleId="Listenabsatz">
    <w:name w:val="List Paragraph"/>
    <w:basedOn w:val="Standard"/>
    <w:uiPriority w:val="34"/>
    <w:qFormat/>
    <w:rsid w:val="007C2DA8"/>
    <w:pPr>
      <w:ind w:left="720"/>
    </w:pPr>
    <w:rPr>
      <w:rFonts w:eastAsiaTheme="minorHAnsi"/>
      <w:sz w:val="22"/>
      <w:szCs w:val="22"/>
      <w:lang w:val="en-GB" w:eastAsia="en-US"/>
    </w:rPr>
  </w:style>
  <w:style w:type="character" w:styleId="Link">
    <w:name w:val="Hyperlink"/>
    <w:basedOn w:val="Absatzstandardschriftart"/>
    <w:uiPriority w:val="99"/>
    <w:unhideWhenUsed/>
    <w:rsid w:val="003F43C1"/>
    <w:rPr>
      <w:color w:val="0000FF"/>
      <w:u w:val="single"/>
    </w:rPr>
  </w:style>
  <w:style w:type="paragraph" w:styleId="Bearbeitung">
    <w:name w:val="Revision"/>
    <w:hidden/>
    <w:uiPriority w:val="99"/>
    <w:semiHidden/>
    <w:rsid w:val="00136F5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6A4E"/>
  </w:style>
  <w:style w:type="paragraph" w:styleId="berschrift1">
    <w:name w:val="heading 1"/>
    <w:basedOn w:val="Normal1"/>
    <w:next w:val="Normal1"/>
    <w:rsid w:val="00F46A4E"/>
    <w:pPr>
      <w:spacing w:before="200"/>
      <w:outlineLvl w:val="0"/>
    </w:pPr>
    <w:rPr>
      <w:rFonts w:ascii="Trebuchet MS" w:eastAsia="Trebuchet MS" w:hAnsi="Trebuchet MS" w:cs="Trebuchet MS"/>
      <w:sz w:val="32"/>
    </w:rPr>
  </w:style>
  <w:style w:type="paragraph" w:styleId="berschrift2">
    <w:name w:val="heading 2"/>
    <w:basedOn w:val="Normal1"/>
    <w:next w:val="Normal1"/>
    <w:rsid w:val="00F46A4E"/>
    <w:pPr>
      <w:spacing w:before="200"/>
      <w:outlineLvl w:val="1"/>
    </w:pPr>
    <w:rPr>
      <w:rFonts w:ascii="Trebuchet MS" w:eastAsia="Trebuchet MS" w:hAnsi="Trebuchet MS" w:cs="Trebuchet MS"/>
      <w:b/>
      <w:sz w:val="26"/>
    </w:rPr>
  </w:style>
  <w:style w:type="paragraph" w:styleId="berschrift3">
    <w:name w:val="heading 3"/>
    <w:basedOn w:val="Normal1"/>
    <w:next w:val="Normal1"/>
    <w:rsid w:val="00F46A4E"/>
    <w:pPr>
      <w:spacing w:before="160"/>
      <w:outlineLvl w:val="2"/>
    </w:pPr>
    <w:rPr>
      <w:rFonts w:ascii="Trebuchet MS" w:eastAsia="Trebuchet MS" w:hAnsi="Trebuchet MS" w:cs="Trebuchet MS"/>
      <w:b/>
      <w:color w:val="666666"/>
      <w:sz w:val="24"/>
    </w:rPr>
  </w:style>
  <w:style w:type="paragraph" w:styleId="berschrift4">
    <w:name w:val="heading 4"/>
    <w:basedOn w:val="Normal1"/>
    <w:next w:val="Normal1"/>
    <w:rsid w:val="00F46A4E"/>
    <w:pPr>
      <w:spacing w:before="160"/>
      <w:outlineLvl w:val="3"/>
    </w:pPr>
    <w:rPr>
      <w:rFonts w:ascii="Trebuchet MS" w:eastAsia="Trebuchet MS" w:hAnsi="Trebuchet MS" w:cs="Trebuchet MS"/>
      <w:color w:val="666666"/>
      <w:u w:val="single"/>
    </w:rPr>
  </w:style>
  <w:style w:type="paragraph" w:styleId="berschrift5">
    <w:name w:val="heading 5"/>
    <w:basedOn w:val="Normal1"/>
    <w:next w:val="Normal1"/>
    <w:rsid w:val="00F46A4E"/>
    <w:pPr>
      <w:spacing w:before="160"/>
      <w:outlineLvl w:val="4"/>
    </w:pPr>
    <w:rPr>
      <w:rFonts w:ascii="Trebuchet MS" w:eastAsia="Trebuchet MS" w:hAnsi="Trebuchet MS" w:cs="Trebuchet MS"/>
      <w:color w:val="666666"/>
    </w:rPr>
  </w:style>
  <w:style w:type="paragraph" w:styleId="berschrift6">
    <w:name w:val="heading 6"/>
    <w:basedOn w:val="Normal1"/>
    <w:next w:val="Normal1"/>
    <w:rsid w:val="00F46A4E"/>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1">
    <w:name w:val="Normal1"/>
    <w:rsid w:val="00F46A4E"/>
    <w:pPr>
      <w:spacing w:line="276" w:lineRule="auto"/>
    </w:pPr>
    <w:rPr>
      <w:rFonts w:ascii="Arial" w:eastAsia="Arial" w:hAnsi="Arial" w:cs="Arial"/>
      <w:color w:val="000000"/>
      <w:sz w:val="22"/>
    </w:rPr>
  </w:style>
  <w:style w:type="paragraph" w:styleId="Titel">
    <w:name w:val="Title"/>
    <w:basedOn w:val="Normal1"/>
    <w:next w:val="Normal1"/>
    <w:rsid w:val="00F46A4E"/>
    <w:rPr>
      <w:rFonts w:ascii="Trebuchet MS" w:eastAsia="Trebuchet MS" w:hAnsi="Trebuchet MS" w:cs="Trebuchet MS"/>
      <w:sz w:val="42"/>
    </w:rPr>
  </w:style>
  <w:style w:type="paragraph" w:styleId="Untertitel">
    <w:name w:val="Subtitle"/>
    <w:basedOn w:val="Normal1"/>
    <w:next w:val="Normal1"/>
    <w:rsid w:val="00F46A4E"/>
    <w:pPr>
      <w:spacing w:after="200"/>
    </w:pPr>
    <w:rPr>
      <w:rFonts w:ascii="Trebuchet MS" w:eastAsia="Trebuchet MS" w:hAnsi="Trebuchet MS" w:cs="Trebuchet MS"/>
      <w:i/>
      <w:color w:val="666666"/>
      <w:sz w:val="26"/>
    </w:rPr>
  </w:style>
  <w:style w:type="character" w:styleId="Kommentarzeichen">
    <w:name w:val="annotation reference"/>
    <w:basedOn w:val="Absatzstandardschriftart"/>
    <w:uiPriority w:val="99"/>
    <w:semiHidden/>
    <w:unhideWhenUsed/>
    <w:rsid w:val="00170D90"/>
    <w:rPr>
      <w:sz w:val="16"/>
      <w:szCs w:val="16"/>
    </w:rPr>
  </w:style>
  <w:style w:type="paragraph" w:styleId="Kommentartext">
    <w:name w:val="annotation text"/>
    <w:basedOn w:val="Standard"/>
    <w:link w:val="KommentartextZeichen"/>
    <w:uiPriority w:val="99"/>
    <w:semiHidden/>
    <w:unhideWhenUsed/>
    <w:rsid w:val="00170D90"/>
    <w:rPr>
      <w:sz w:val="20"/>
      <w:szCs w:val="20"/>
    </w:rPr>
  </w:style>
  <w:style w:type="character" w:customStyle="1" w:styleId="KommentartextZeichen">
    <w:name w:val="Kommentartext Zeichen"/>
    <w:basedOn w:val="Absatzstandardschriftart"/>
    <w:link w:val="Kommentartext"/>
    <w:uiPriority w:val="99"/>
    <w:semiHidden/>
    <w:rsid w:val="00170D90"/>
    <w:rPr>
      <w:sz w:val="20"/>
      <w:szCs w:val="20"/>
    </w:rPr>
  </w:style>
  <w:style w:type="paragraph" w:styleId="Kommentarthema">
    <w:name w:val="annotation subject"/>
    <w:basedOn w:val="Kommentartext"/>
    <w:next w:val="Kommentartext"/>
    <w:link w:val="KommentarthemaZeichen"/>
    <w:uiPriority w:val="99"/>
    <w:semiHidden/>
    <w:unhideWhenUsed/>
    <w:rsid w:val="00170D90"/>
    <w:rPr>
      <w:b/>
      <w:bCs/>
    </w:rPr>
  </w:style>
  <w:style w:type="character" w:customStyle="1" w:styleId="KommentarthemaZeichen">
    <w:name w:val="Kommentarthema Zeichen"/>
    <w:basedOn w:val="KommentartextZeichen"/>
    <w:link w:val="Kommentarthema"/>
    <w:uiPriority w:val="99"/>
    <w:semiHidden/>
    <w:rsid w:val="00170D90"/>
    <w:rPr>
      <w:b/>
      <w:bCs/>
      <w:sz w:val="20"/>
      <w:szCs w:val="20"/>
    </w:rPr>
  </w:style>
  <w:style w:type="paragraph" w:styleId="Sprechblasentext">
    <w:name w:val="Balloon Text"/>
    <w:basedOn w:val="Standard"/>
    <w:link w:val="SprechblasentextZeichen"/>
    <w:uiPriority w:val="99"/>
    <w:semiHidden/>
    <w:unhideWhenUsed/>
    <w:rsid w:val="00170D90"/>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170D90"/>
    <w:rPr>
      <w:rFonts w:ascii="Tahoma" w:hAnsi="Tahoma" w:cs="Tahoma"/>
      <w:sz w:val="16"/>
      <w:szCs w:val="16"/>
    </w:rPr>
  </w:style>
  <w:style w:type="paragraph" w:styleId="Listenabsatz">
    <w:name w:val="List Paragraph"/>
    <w:basedOn w:val="Standard"/>
    <w:uiPriority w:val="34"/>
    <w:qFormat/>
    <w:rsid w:val="007C2DA8"/>
    <w:pPr>
      <w:ind w:left="720"/>
    </w:pPr>
    <w:rPr>
      <w:rFonts w:eastAsiaTheme="minorHAnsi"/>
      <w:sz w:val="22"/>
      <w:szCs w:val="22"/>
      <w:lang w:val="en-GB" w:eastAsia="en-US"/>
    </w:rPr>
  </w:style>
  <w:style w:type="character" w:styleId="Link">
    <w:name w:val="Hyperlink"/>
    <w:basedOn w:val="Absatzstandardschriftart"/>
    <w:uiPriority w:val="99"/>
    <w:unhideWhenUsed/>
    <w:rsid w:val="003F43C1"/>
    <w:rPr>
      <w:color w:val="0000FF"/>
      <w:u w:val="single"/>
    </w:rPr>
  </w:style>
  <w:style w:type="paragraph" w:styleId="Bearbeitung">
    <w:name w:val="Revision"/>
    <w:hidden/>
    <w:uiPriority w:val="99"/>
    <w:semiHidden/>
    <w:rsid w:val="00136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872783">
      <w:bodyDiv w:val="1"/>
      <w:marLeft w:val="0"/>
      <w:marRight w:val="0"/>
      <w:marTop w:val="0"/>
      <w:marBottom w:val="0"/>
      <w:divBdr>
        <w:top w:val="none" w:sz="0" w:space="0" w:color="auto"/>
        <w:left w:val="none" w:sz="0" w:space="0" w:color="auto"/>
        <w:bottom w:val="none" w:sz="0" w:space="0" w:color="auto"/>
        <w:right w:val="none" w:sz="0" w:space="0" w:color="auto"/>
      </w:divBdr>
    </w:div>
    <w:div w:id="992175731">
      <w:bodyDiv w:val="1"/>
      <w:marLeft w:val="0"/>
      <w:marRight w:val="0"/>
      <w:marTop w:val="0"/>
      <w:marBottom w:val="0"/>
      <w:divBdr>
        <w:top w:val="none" w:sz="0" w:space="0" w:color="auto"/>
        <w:left w:val="none" w:sz="0" w:space="0" w:color="auto"/>
        <w:bottom w:val="none" w:sz="0" w:space="0" w:color="auto"/>
        <w:right w:val="none" w:sz="0" w:space="0" w:color="auto"/>
      </w:divBdr>
    </w:div>
    <w:div w:id="14253450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fenner@plos.org" TargetMode="External"/><Relationship Id="rId7" Type="http://schemas.openxmlformats.org/officeDocument/2006/relationships/hyperlink" Target="http://blog.openhelix.eu/?p=14388" TargetMode="External"/><Relationship Id="rId8" Type="http://schemas.openxmlformats.org/officeDocument/2006/relationships/hyperlink" Target="http://en.wikipedia.org/wiki/Tasmanian_devil" TargetMode="External"/><Relationship Id="rId9" Type="http://schemas.openxmlformats.org/officeDocument/2006/relationships/hyperlink" Target="http://Altmetric.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1989</Words>
  <Characters>12531</Characters>
  <Application>Microsoft Macintosh Word</Application>
  <DocSecurity>0</DocSecurity>
  <Lines>104</Lines>
  <Paragraphs>28</Paragraphs>
  <ScaleCrop>false</ScaleCrop>
  <HeadingPairs>
    <vt:vector size="2" baseType="variant">
      <vt:variant>
        <vt:lpstr>Title</vt:lpstr>
      </vt:variant>
      <vt:variant>
        <vt:i4>1</vt:i4>
      </vt:variant>
    </vt:vector>
  </HeadingPairs>
  <TitlesOfParts>
    <vt:vector size="1" baseType="lpstr">
      <vt:lpstr>Article-Level Metrics for PLOS Biology.docx</vt:lpstr>
    </vt:vector>
  </TitlesOfParts>
  <Company>Helmholtz-Zentrum für Infektionsbiologie</Company>
  <LinksUpToDate>false</LinksUpToDate>
  <CharactersWithSpaces>14492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Article-Level Metrics for PLOS Biology.docx</dc:title>
  <dc:creator>Jennifer Hamlin</dc:creator>
  <cp:lastModifiedBy>Martin Fenner</cp:lastModifiedBy>
  <cp:revision>12</cp:revision>
  <cp:lastPrinted>2013-09-13T20:04:00Z</cp:lastPrinted>
  <dcterms:created xsi:type="dcterms:W3CDTF">2014-08-16T11:07:00Z</dcterms:created>
  <dcterms:modified xsi:type="dcterms:W3CDTF">2014-08-17T18:02:00Z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id="http://www.zotero.org/styles/plos-biology"/&gt;&lt;hasBiblio/&gt;&lt;format class="21"/&gt;&lt;count citations="4" publications="4"/&gt;&lt;/info&gt;PAPERS2_INFO_END</vt:lpwstr>
  </property>
</Properties>
</file>